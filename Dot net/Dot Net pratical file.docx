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FC9" w:rsidRDefault="009B2E47" w:rsidP="00554FC9">
      <w:pPr>
        <w:pStyle w:val="ListParagraph"/>
        <w:numPr>
          <w:ilvl w:val="0"/>
          <w:numId w:val="1"/>
        </w:numPr>
        <w:spacing w:after="0"/>
        <w:rPr>
          <w:rFonts w:ascii="Arial" w:hAnsi="Arial" w:cs="Arial"/>
          <w:sz w:val="32"/>
          <w:szCs w:val="32"/>
        </w:rPr>
      </w:pPr>
      <w:r w:rsidRPr="00CD2E44">
        <w:rPr>
          <w:rFonts w:ascii="Arial" w:hAnsi="Arial" w:cs="Arial"/>
          <w:sz w:val="32"/>
          <w:szCs w:val="32"/>
        </w:rPr>
        <w:t xml:space="preserve">Explain .Net framework architecture in detail. Also explain about the console, window </w:t>
      </w:r>
      <w:r w:rsidR="00FD0036" w:rsidRPr="00CD2E44">
        <w:rPr>
          <w:rFonts w:ascii="Arial" w:hAnsi="Arial" w:cs="Arial"/>
          <w:sz w:val="32"/>
          <w:szCs w:val="32"/>
        </w:rPr>
        <w:t xml:space="preserve">and web applications offered by </w:t>
      </w:r>
      <w:r w:rsidRPr="00CD2E44">
        <w:rPr>
          <w:rFonts w:ascii="Arial" w:hAnsi="Arial" w:cs="Arial"/>
          <w:sz w:val="32"/>
          <w:szCs w:val="32"/>
        </w:rPr>
        <w:t>.Net framework.</w:t>
      </w:r>
    </w:p>
    <w:p w:rsidR="00477F6C" w:rsidRPr="00554FC9" w:rsidRDefault="00477F6C" w:rsidP="00554FC9">
      <w:pPr>
        <w:pStyle w:val="ListParagraph"/>
        <w:spacing w:after="0"/>
        <w:rPr>
          <w:rFonts w:ascii="Arial" w:hAnsi="Arial" w:cs="Arial"/>
          <w:sz w:val="32"/>
          <w:szCs w:val="32"/>
        </w:rPr>
      </w:pPr>
      <w:r w:rsidRPr="00554FC9">
        <w:rPr>
          <w:rFonts w:ascii="Arial" w:eastAsia="Times New Roman" w:hAnsi="Arial" w:cs="Arial"/>
          <w:sz w:val="24"/>
          <w:szCs w:val="24"/>
        </w:rPr>
        <w:t>.NET is a software framework which is designed and developed by Microsoft. The first version of .Net framework was 1.0 which came in the year 2002. In easy words, it is a virtual machine for compiling and executing programs written in different languages like </w:t>
      </w:r>
      <w:hyperlink r:id="rId6" w:tgtFrame="https://www.geeksforgeeks.org/introduction-to-c/" w:history="1">
        <w:r w:rsidRPr="00554FC9">
          <w:rPr>
            <w:rFonts w:ascii="Arial" w:eastAsia="Times New Roman" w:hAnsi="Arial" w:cs="Arial"/>
            <w:color w:val="EC4E20"/>
            <w:sz w:val="24"/>
            <w:szCs w:val="24"/>
            <w:u w:val="single"/>
          </w:rPr>
          <w:t>C#</w:t>
        </w:r>
      </w:hyperlink>
      <w:r w:rsidRPr="00554FC9">
        <w:rPr>
          <w:rFonts w:ascii="Arial" w:eastAsia="Times New Roman" w:hAnsi="Arial" w:cs="Arial"/>
          <w:sz w:val="24"/>
          <w:szCs w:val="24"/>
        </w:rPr>
        <w:t>, VB.Net etc.</w:t>
      </w:r>
      <w:r w:rsidRPr="00554FC9">
        <w:rPr>
          <w:rFonts w:ascii="Arial" w:eastAsia="Times New Roman" w:hAnsi="Arial" w:cs="Arial"/>
          <w:sz w:val="24"/>
          <w:szCs w:val="24"/>
        </w:rPr>
        <w:br/>
        <w:t>It is used to develop Form-based applications, Web-based applications and Web services. There is a variety of programming languages available on the .Net platform, VB.Net and </w:t>
      </w:r>
      <w:hyperlink r:id="rId7" w:tgtFrame="https://www.geeksforgeeks.org/introduction-to-c/" w:history="1">
        <w:r w:rsidRPr="00554FC9">
          <w:rPr>
            <w:rFonts w:ascii="Arial" w:eastAsia="Times New Roman" w:hAnsi="Arial" w:cs="Arial"/>
            <w:color w:val="EC4E20"/>
            <w:sz w:val="24"/>
            <w:szCs w:val="24"/>
            <w:u w:val="single"/>
          </w:rPr>
          <w:t>C#</w:t>
        </w:r>
      </w:hyperlink>
      <w:r w:rsidRPr="00554FC9">
        <w:rPr>
          <w:rFonts w:ascii="Arial" w:eastAsia="Times New Roman" w:hAnsi="Arial" w:cs="Arial"/>
          <w:sz w:val="24"/>
          <w:szCs w:val="24"/>
        </w:rPr>
        <w:t xml:space="preserve"> being the most common ones </w:t>
      </w:r>
      <w:proofErr w:type="gramStart"/>
      <w:r w:rsidRPr="00554FC9">
        <w:rPr>
          <w:rFonts w:ascii="Arial" w:eastAsia="Times New Roman" w:hAnsi="Arial" w:cs="Arial"/>
          <w:sz w:val="24"/>
          <w:szCs w:val="24"/>
        </w:rPr>
        <w:t>are .</w:t>
      </w:r>
      <w:proofErr w:type="gramEnd"/>
      <w:r w:rsidRPr="00554FC9">
        <w:rPr>
          <w:rFonts w:ascii="Arial" w:eastAsia="Times New Roman" w:hAnsi="Arial" w:cs="Arial"/>
          <w:sz w:val="24"/>
          <w:szCs w:val="24"/>
        </w:rPr>
        <w:t xml:space="preserve"> It is used to build applications for Windows, phone, web etc. It provides a lot of functionalities and also supports industry standards.</w:t>
      </w:r>
    </w:p>
    <w:p w:rsidR="00554FC9" w:rsidRDefault="00477F6C" w:rsidP="00554FC9">
      <w:pPr>
        <w:shd w:val="clear" w:color="auto" w:fill="FFFFFF"/>
        <w:spacing w:after="0" w:line="240" w:lineRule="auto"/>
        <w:jc w:val="center"/>
        <w:textAlignment w:val="baseline"/>
        <w:outlineLvl w:val="2"/>
        <w:rPr>
          <w:rFonts w:ascii="Arial" w:eastAsia="Times New Roman" w:hAnsi="Arial" w:cs="Arial"/>
          <w:b/>
          <w:bCs/>
          <w:sz w:val="24"/>
          <w:szCs w:val="24"/>
        </w:rPr>
      </w:pPr>
      <w:r w:rsidRPr="00CD2E44">
        <w:rPr>
          <w:rFonts w:ascii="Arial" w:eastAsia="Times New Roman" w:hAnsi="Arial" w:cs="Arial"/>
          <w:b/>
          <w:bCs/>
          <w:sz w:val="24"/>
          <w:szCs w:val="24"/>
        </w:rPr>
        <w:t>Basic Architecture and Component Stack of .NET Framework</w:t>
      </w:r>
    </w:p>
    <w:p w:rsidR="00554FC9" w:rsidRDefault="00477F6C" w:rsidP="00554FC9">
      <w:pPr>
        <w:shd w:val="clear" w:color="auto" w:fill="FFFFFF"/>
        <w:spacing w:after="0" w:line="240" w:lineRule="auto"/>
        <w:jc w:val="center"/>
        <w:textAlignment w:val="baseline"/>
        <w:outlineLvl w:val="2"/>
        <w:rPr>
          <w:rFonts w:ascii="Arial" w:eastAsia="Times New Roman" w:hAnsi="Arial" w:cs="Arial"/>
          <w:b/>
          <w:bCs/>
          <w:sz w:val="24"/>
          <w:szCs w:val="24"/>
        </w:rPr>
      </w:pPr>
      <w:r w:rsidRPr="00477F6C">
        <w:rPr>
          <w:rFonts w:ascii="Arial" w:eastAsia="Times New Roman" w:hAnsi="Arial" w:cs="Arial"/>
          <w:sz w:val="24"/>
          <w:szCs w:val="24"/>
        </w:rPr>
        <w:t>The first three components from bottom are considered as</w:t>
      </w:r>
      <w:r w:rsidR="00554FC9">
        <w:rPr>
          <w:rFonts w:ascii="Arial" w:eastAsia="Times New Roman" w:hAnsi="Arial" w:cs="Arial"/>
          <w:sz w:val="24"/>
          <w:szCs w:val="24"/>
        </w:rPr>
        <w:t xml:space="preserve"> the basic architecture of .Net</w:t>
      </w:r>
    </w:p>
    <w:p w:rsidR="00B57D6B" w:rsidRDefault="00477F6C" w:rsidP="00B57D6B">
      <w:pPr>
        <w:shd w:val="clear" w:color="auto" w:fill="FFFFFF"/>
        <w:spacing w:after="0" w:line="240" w:lineRule="auto"/>
        <w:jc w:val="center"/>
        <w:textAlignment w:val="baseline"/>
        <w:outlineLvl w:val="2"/>
        <w:rPr>
          <w:rFonts w:ascii="Arial" w:eastAsia="Times New Roman" w:hAnsi="Arial" w:cs="Arial"/>
          <w:b/>
          <w:bCs/>
          <w:sz w:val="24"/>
          <w:szCs w:val="24"/>
        </w:rPr>
      </w:pPr>
      <w:proofErr w:type="gramStart"/>
      <w:r w:rsidRPr="00477F6C">
        <w:rPr>
          <w:rFonts w:ascii="Arial" w:eastAsia="Times New Roman" w:hAnsi="Arial" w:cs="Arial"/>
          <w:sz w:val="24"/>
          <w:szCs w:val="24"/>
        </w:rPr>
        <w:t>framework</w:t>
      </w:r>
      <w:proofErr w:type="gramEnd"/>
      <w:r w:rsidRPr="00477F6C">
        <w:rPr>
          <w:rFonts w:ascii="Arial" w:eastAsia="Times New Roman" w:hAnsi="Arial" w:cs="Arial"/>
          <w:sz w:val="24"/>
          <w:szCs w:val="24"/>
        </w:rPr>
        <w:t xml:space="preserve"> which came in the year 2005 and after thi</w:t>
      </w:r>
      <w:r w:rsidR="00554FC9">
        <w:rPr>
          <w:rFonts w:ascii="Arial" w:eastAsia="Times New Roman" w:hAnsi="Arial" w:cs="Arial"/>
          <w:sz w:val="24"/>
          <w:szCs w:val="24"/>
        </w:rPr>
        <w:t>s more components were added by</w:t>
      </w:r>
    </w:p>
    <w:p w:rsidR="005E181C" w:rsidRPr="005E181C" w:rsidRDefault="00477F6C" w:rsidP="00B57D6B">
      <w:pPr>
        <w:shd w:val="clear" w:color="auto" w:fill="FFFFFF"/>
        <w:spacing w:after="0" w:line="240" w:lineRule="auto"/>
        <w:textAlignment w:val="baseline"/>
        <w:outlineLvl w:val="2"/>
        <w:rPr>
          <w:rFonts w:ascii="Arial" w:eastAsia="Times New Roman" w:hAnsi="Arial" w:cs="Arial"/>
          <w:b/>
          <w:bCs/>
          <w:sz w:val="24"/>
          <w:szCs w:val="24"/>
        </w:rPr>
      </w:pPr>
      <w:r w:rsidRPr="00477F6C">
        <w:rPr>
          <w:rFonts w:ascii="Arial" w:eastAsia="Times New Roman" w:hAnsi="Arial" w:cs="Arial"/>
          <w:sz w:val="24"/>
          <w:szCs w:val="24"/>
        </w:rPr>
        <w:t>Microsoft in t</w:t>
      </w:r>
      <w:r w:rsidR="00554FC9">
        <w:rPr>
          <w:rFonts w:ascii="Arial" w:eastAsia="Times New Roman" w:hAnsi="Arial" w:cs="Arial"/>
          <w:sz w:val="24"/>
          <w:szCs w:val="24"/>
        </w:rPr>
        <w:t>he .Net Framework as following :</w:t>
      </w:r>
    </w:p>
    <w:p w:rsidR="005E181C" w:rsidRPr="00CD2E44" w:rsidRDefault="005E181C" w:rsidP="005E181C">
      <w:pPr>
        <w:shd w:val="clear" w:color="auto" w:fill="FFFFFF"/>
        <w:spacing w:after="95" w:line="240" w:lineRule="auto"/>
        <w:textAlignment w:val="baseline"/>
        <w:rPr>
          <w:rFonts w:ascii="Arial" w:eastAsia="Times New Roman" w:hAnsi="Arial" w:cs="Arial"/>
          <w:sz w:val="24"/>
          <w:szCs w:val="24"/>
        </w:rPr>
      </w:pPr>
      <w:r w:rsidRPr="00CD2E44">
        <w:rPr>
          <w:rFonts w:ascii="Arial" w:eastAsia="Times New Roman" w:hAnsi="Arial" w:cs="Arial"/>
          <w:noProof/>
          <w:color w:val="EC4E20"/>
          <w:sz w:val="24"/>
          <w:szCs w:val="24"/>
          <w:bdr w:val="none" w:sz="0" w:space="0" w:color="auto" w:frame="1"/>
          <w:shd w:val="clear" w:color="auto" w:fill="FFFFFF"/>
        </w:rPr>
        <w:drawing>
          <wp:inline distT="0" distB="0" distL="0" distR="0">
            <wp:extent cx="4020054" cy="3625615"/>
            <wp:effectExtent l="19050" t="0" r="0" b="0"/>
            <wp:docPr id="18" name="Picture 3" descr=".Net Framework Component Stac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 Framework Component Stack">
                      <a:hlinkClick r:id="rId8"/>
                    </pic:cNvPr>
                    <pic:cNvPicPr>
                      <a:picLocks noChangeAspect="1" noChangeArrowheads="1"/>
                    </pic:cNvPicPr>
                  </pic:nvPicPr>
                  <pic:blipFill>
                    <a:blip r:embed="rId9" cstate="print"/>
                    <a:srcRect/>
                    <a:stretch>
                      <a:fillRect/>
                    </a:stretch>
                  </pic:blipFill>
                  <pic:spPr bwMode="auto">
                    <a:xfrm>
                      <a:off x="0" y="0"/>
                      <a:ext cx="4020831" cy="3626315"/>
                    </a:xfrm>
                    <a:prstGeom prst="rect">
                      <a:avLst/>
                    </a:prstGeom>
                    <a:noFill/>
                    <a:ln w="9525">
                      <a:noFill/>
                      <a:miter lim="800000"/>
                      <a:headEnd/>
                      <a:tailEnd/>
                    </a:ln>
                  </pic:spPr>
                </pic:pic>
              </a:graphicData>
            </a:graphic>
          </wp:inline>
        </w:drawing>
      </w:r>
    </w:p>
    <w:p w:rsidR="005E181C" w:rsidRPr="00CD2E44" w:rsidRDefault="005E181C" w:rsidP="005E181C">
      <w:pPr>
        <w:shd w:val="clear" w:color="auto" w:fill="FFFFFF"/>
        <w:spacing w:after="95" w:line="240" w:lineRule="auto"/>
        <w:textAlignment w:val="baseline"/>
        <w:rPr>
          <w:rFonts w:ascii="Arial" w:eastAsia="Times New Roman" w:hAnsi="Arial" w:cs="Arial"/>
          <w:sz w:val="24"/>
          <w:szCs w:val="24"/>
        </w:rPr>
      </w:pPr>
    </w:p>
    <w:p w:rsidR="002A6085" w:rsidRPr="00CD2E44" w:rsidRDefault="00477F6C" w:rsidP="002A6085">
      <w:pPr>
        <w:pStyle w:val="ListParagraph"/>
        <w:numPr>
          <w:ilvl w:val="0"/>
          <w:numId w:val="5"/>
        </w:numPr>
        <w:shd w:val="clear" w:color="auto" w:fill="FFFFFF"/>
        <w:spacing w:after="95" w:line="240" w:lineRule="auto"/>
        <w:textAlignment w:val="baseline"/>
        <w:rPr>
          <w:rFonts w:ascii="Arial" w:eastAsia="Times New Roman" w:hAnsi="Arial" w:cs="Arial"/>
          <w:sz w:val="24"/>
          <w:szCs w:val="24"/>
        </w:rPr>
      </w:pPr>
      <w:r w:rsidRPr="00CD2E44">
        <w:rPr>
          <w:rFonts w:ascii="Arial" w:eastAsia="Times New Roman" w:hAnsi="Arial" w:cs="Arial"/>
          <w:b/>
          <w:bCs/>
          <w:sz w:val="24"/>
          <w:szCs w:val="24"/>
        </w:rPr>
        <w:t>CLR (Common Language Runtime</w:t>
      </w:r>
      <w:proofErr w:type="gramStart"/>
      <w:r w:rsidRPr="00CD2E44">
        <w:rPr>
          <w:rFonts w:ascii="Arial" w:eastAsia="Times New Roman" w:hAnsi="Arial" w:cs="Arial"/>
          <w:b/>
          <w:bCs/>
          <w:sz w:val="24"/>
          <w:szCs w:val="24"/>
        </w:rPr>
        <w:t>) :</w:t>
      </w:r>
      <w:proofErr w:type="gramEnd"/>
      <w:r w:rsidRPr="00CD2E44">
        <w:rPr>
          <w:rFonts w:ascii="Arial" w:eastAsia="Times New Roman" w:hAnsi="Arial" w:cs="Arial"/>
          <w:sz w:val="24"/>
          <w:szCs w:val="24"/>
        </w:rPr>
        <w:t> It is a run-time environment which executes the code written in any .NET progr</w:t>
      </w:r>
      <w:r w:rsidR="002A6085" w:rsidRPr="00CD2E44">
        <w:rPr>
          <w:rFonts w:ascii="Arial" w:eastAsia="Times New Roman" w:hAnsi="Arial" w:cs="Arial"/>
          <w:sz w:val="24"/>
          <w:szCs w:val="24"/>
        </w:rPr>
        <w:t xml:space="preserve">amming language. .Net framework </w:t>
      </w:r>
      <w:r w:rsidRPr="00CD2E44">
        <w:rPr>
          <w:rFonts w:ascii="Arial" w:eastAsia="Times New Roman" w:hAnsi="Arial" w:cs="Arial"/>
          <w:sz w:val="24"/>
          <w:szCs w:val="24"/>
        </w:rPr>
        <w:t>provides the support for many languages like </w:t>
      </w:r>
      <w:hyperlink r:id="rId10" w:tgtFrame="https://www.geeksforgeeks.org/introduction-to-c/" w:history="1">
        <w:r w:rsidRPr="00CD2E44">
          <w:rPr>
            <w:rFonts w:ascii="Arial" w:eastAsia="Times New Roman" w:hAnsi="Arial" w:cs="Arial"/>
            <w:color w:val="EC4E20"/>
            <w:sz w:val="24"/>
            <w:szCs w:val="24"/>
            <w:u w:val="single"/>
          </w:rPr>
          <w:t>C#</w:t>
        </w:r>
      </w:hyperlink>
      <w:r w:rsidRPr="00CD2E44">
        <w:rPr>
          <w:rFonts w:ascii="Arial" w:eastAsia="Times New Roman" w:hAnsi="Arial" w:cs="Arial"/>
          <w:sz w:val="24"/>
          <w:szCs w:val="24"/>
        </w:rPr>
        <w:t>, F#, </w:t>
      </w:r>
      <w:hyperlink r:id="rId11" w:tgtFrame="https://www.geeksforgeeks.org/c-plus-plus/" w:history="1">
        <w:r w:rsidRPr="00CD2E44">
          <w:rPr>
            <w:rFonts w:ascii="Arial" w:eastAsia="Times New Roman" w:hAnsi="Arial" w:cs="Arial"/>
            <w:color w:val="EC4E20"/>
            <w:sz w:val="24"/>
            <w:szCs w:val="24"/>
            <w:u w:val="single"/>
          </w:rPr>
          <w:t>C++</w:t>
        </w:r>
      </w:hyperlink>
      <w:r w:rsidRPr="00CD2E44">
        <w:rPr>
          <w:rFonts w:ascii="Arial" w:eastAsia="Times New Roman" w:hAnsi="Arial" w:cs="Arial"/>
          <w:sz w:val="24"/>
          <w:szCs w:val="24"/>
        </w:rPr>
        <w:t xml:space="preserve">, Cobra, Jscript.Net, VB.Net, </w:t>
      </w:r>
      <w:proofErr w:type="spellStart"/>
      <w:r w:rsidRPr="00CD2E44">
        <w:rPr>
          <w:rFonts w:ascii="Arial" w:eastAsia="Times New Roman" w:hAnsi="Arial" w:cs="Arial"/>
          <w:sz w:val="24"/>
          <w:szCs w:val="24"/>
        </w:rPr>
        <w:t>Oxygene</w:t>
      </w:r>
      <w:proofErr w:type="spellEnd"/>
      <w:r w:rsidRPr="00CD2E44">
        <w:rPr>
          <w:rFonts w:ascii="Arial" w:eastAsia="Times New Roman" w:hAnsi="Arial" w:cs="Arial"/>
          <w:sz w:val="24"/>
          <w:szCs w:val="24"/>
        </w:rPr>
        <w:t xml:space="preserve"> etc</w:t>
      </w:r>
    </w:p>
    <w:p w:rsidR="002A6085" w:rsidRPr="00CD2E44" w:rsidRDefault="002A6085" w:rsidP="002A6085">
      <w:pPr>
        <w:pStyle w:val="ListParagraph"/>
        <w:numPr>
          <w:ilvl w:val="0"/>
          <w:numId w:val="5"/>
        </w:numPr>
        <w:shd w:val="clear" w:color="auto" w:fill="FFFFFF"/>
        <w:spacing w:after="95" w:line="240" w:lineRule="auto"/>
        <w:textAlignment w:val="baseline"/>
        <w:rPr>
          <w:rFonts w:ascii="Arial" w:eastAsia="Times New Roman" w:hAnsi="Arial" w:cs="Arial"/>
          <w:sz w:val="24"/>
          <w:szCs w:val="24"/>
        </w:rPr>
      </w:pPr>
      <w:r w:rsidRPr="00CD2E44">
        <w:rPr>
          <w:rFonts w:ascii="Arial" w:eastAsia="Times New Roman" w:hAnsi="Arial" w:cs="Arial"/>
          <w:b/>
          <w:bCs/>
          <w:sz w:val="24"/>
          <w:szCs w:val="24"/>
        </w:rPr>
        <w:t xml:space="preserve"> FCL (Framework Class Library</w:t>
      </w:r>
      <w:proofErr w:type="gramStart"/>
      <w:r w:rsidRPr="00CD2E44">
        <w:rPr>
          <w:rFonts w:ascii="Arial" w:eastAsia="Times New Roman" w:hAnsi="Arial" w:cs="Arial"/>
          <w:b/>
          <w:bCs/>
          <w:sz w:val="24"/>
          <w:szCs w:val="24"/>
        </w:rPr>
        <w:t>) :</w:t>
      </w:r>
      <w:proofErr w:type="gramEnd"/>
      <w:r w:rsidRPr="00CD2E44">
        <w:rPr>
          <w:rFonts w:ascii="Arial" w:eastAsia="Times New Roman" w:hAnsi="Arial" w:cs="Arial"/>
          <w:sz w:val="24"/>
          <w:szCs w:val="24"/>
        </w:rPr>
        <w:t> A large number of class libraries are present in this framework which is known as FCL.</w:t>
      </w:r>
    </w:p>
    <w:p w:rsidR="002A6085" w:rsidRPr="00CD2E44" w:rsidRDefault="002A6085" w:rsidP="002A6085">
      <w:pPr>
        <w:pStyle w:val="ListParagraph"/>
        <w:numPr>
          <w:ilvl w:val="0"/>
          <w:numId w:val="5"/>
        </w:numPr>
        <w:shd w:val="clear" w:color="auto" w:fill="FFFFFF"/>
        <w:spacing w:after="95" w:line="240" w:lineRule="auto"/>
        <w:textAlignment w:val="baseline"/>
        <w:rPr>
          <w:rFonts w:ascii="Arial" w:eastAsia="Times New Roman" w:hAnsi="Arial" w:cs="Arial"/>
          <w:sz w:val="24"/>
          <w:szCs w:val="24"/>
        </w:rPr>
      </w:pPr>
      <w:r w:rsidRPr="00CD2E44">
        <w:rPr>
          <w:rFonts w:ascii="Arial" w:eastAsia="Times New Roman" w:hAnsi="Arial" w:cs="Arial"/>
          <w:b/>
          <w:bCs/>
          <w:sz w:val="24"/>
          <w:szCs w:val="24"/>
        </w:rPr>
        <w:t xml:space="preserve"> Types of Applications :</w:t>
      </w:r>
      <w:r w:rsidRPr="00CD2E44">
        <w:rPr>
          <w:rFonts w:ascii="Arial" w:eastAsia="Times New Roman" w:hAnsi="Arial" w:cs="Arial"/>
          <w:sz w:val="24"/>
          <w:szCs w:val="24"/>
        </w:rPr>
        <w:t> Mainly the applications which are built in .Net framework is divided into the following three categories :</w:t>
      </w:r>
    </w:p>
    <w:p w:rsidR="002A6085" w:rsidRPr="00CD2E44" w:rsidRDefault="002A6085" w:rsidP="002A6085">
      <w:pPr>
        <w:pStyle w:val="ListParagraph"/>
        <w:numPr>
          <w:ilvl w:val="0"/>
          <w:numId w:val="6"/>
        </w:numPr>
        <w:shd w:val="clear" w:color="auto" w:fill="FFFFFF"/>
        <w:spacing w:after="0" w:line="240" w:lineRule="auto"/>
        <w:textAlignment w:val="baseline"/>
        <w:rPr>
          <w:rFonts w:ascii="Arial" w:eastAsia="Times New Roman" w:hAnsi="Arial" w:cs="Arial"/>
          <w:sz w:val="24"/>
          <w:szCs w:val="24"/>
        </w:rPr>
      </w:pPr>
      <w:proofErr w:type="spellStart"/>
      <w:proofErr w:type="gramStart"/>
      <w:r w:rsidRPr="00CD2E44">
        <w:rPr>
          <w:rFonts w:ascii="Arial" w:eastAsia="Times New Roman" w:hAnsi="Arial" w:cs="Arial"/>
          <w:b/>
          <w:bCs/>
          <w:sz w:val="24"/>
          <w:szCs w:val="24"/>
        </w:rPr>
        <w:t>WinForms</w:t>
      </w:r>
      <w:proofErr w:type="spellEnd"/>
      <w:r w:rsidRPr="00CD2E44">
        <w:rPr>
          <w:rFonts w:ascii="Arial" w:eastAsia="Times New Roman" w:hAnsi="Arial" w:cs="Arial"/>
          <w:b/>
          <w:bCs/>
          <w:sz w:val="24"/>
          <w:szCs w:val="24"/>
        </w:rPr>
        <w:t xml:space="preserve"> :</w:t>
      </w:r>
      <w:proofErr w:type="gramEnd"/>
      <w:r w:rsidRPr="00CD2E44">
        <w:rPr>
          <w:rFonts w:ascii="Arial" w:eastAsia="Times New Roman" w:hAnsi="Arial" w:cs="Arial"/>
          <w:sz w:val="24"/>
          <w:szCs w:val="24"/>
        </w:rPr>
        <w:t> Form – Based applications are considered under this category. In simple terms, we can say client based applications which read and writes the file system comes under this category.</w:t>
      </w:r>
    </w:p>
    <w:p w:rsidR="002A6085" w:rsidRPr="00CD2E44" w:rsidRDefault="002A6085" w:rsidP="002A6085">
      <w:pPr>
        <w:pStyle w:val="ListParagraph"/>
        <w:numPr>
          <w:ilvl w:val="0"/>
          <w:numId w:val="6"/>
        </w:numPr>
        <w:shd w:val="clear" w:color="auto" w:fill="FFFFFF"/>
        <w:spacing w:after="0" w:line="240" w:lineRule="auto"/>
        <w:textAlignment w:val="baseline"/>
        <w:rPr>
          <w:rFonts w:ascii="Arial" w:eastAsia="Times New Roman" w:hAnsi="Arial" w:cs="Arial"/>
          <w:sz w:val="24"/>
          <w:szCs w:val="24"/>
        </w:rPr>
      </w:pPr>
      <w:r w:rsidRPr="00CD2E44">
        <w:rPr>
          <w:rFonts w:ascii="Arial" w:eastAsia="Times New Roman" w:hAnsi="Arial" w:cs="Arial"/>
          <w:b/>
          <w:bCs/>
          <w:sz w:val="24"/>
          <w:szCs w:val="24"/>
        </w:rPr>
        <w:t>ASP .</w:t>
      </w:r>
      <w:proofErr w:type="gramStart"/>
      <w:r w:rsidRPr="00CD2E44">
        <w:rPr>
          <w:rFonts w:ascii="Arial" w:eastAsia="Times New Roman" w:hAnsi="Arial" w:cs="Arial"/>
          <w:b/>
          <w:bCs/>
          <w:sz w:val="24"/>
          <w:szCs w:val="24"/>
        </w:rPr>
        <w:t>NET :</w:t>
      </w:r>
      <w:proofErr w:type="gramEnd"/>
      <w:r w:rsidRPr="00CD2E44">
        <w:rPr>
          <w:rFonts w:ascii="Arial" w:eastAsia="Times New Roman" w:hAnsi="Arial" w:cs="Arial"/>
          <w:sz w:val="24"/>
          <w:szCs w:val="24"/>
        </w:rPr>
        <w:t> Web-Based applications come under this category. ASP.Net is a framework for web and it provides the awesome integration of HTML, CSS and JavaScript which makes it useful to develop the web applications, websites and web services. </w:t>
      </w:r>
      <w:r w:rsidRPr="00CD2E44">
        <w:rPr>
          <w:rFonts w:ascii="Arial" w:eastAsia="Times New Roman" w:hAnsi="Arial" w:cs="Arial"/>
          <w:b/>
          <w:bCs/>
          <w:sz w:val="24"/>
          <w:szCs w:val="24"/>
        </w:rPr>
        <w:t>Web services were added in .Net Framework 2.0 and considered as a part of ASP.NET web applications.</w:t>
      </w:r>
    </w:p>
    <w:p w:rsidR="002A6085" w:rsidRPr="00CD2E44" w:rsidRDefault="002A6085" w:rsidP="002A6085">
      <w:pPr>
        <w:pStyle w:val="ListParagraph"/>
        <w:numPr>
          <w:ilvl w:val="0"/>
          <w:numId w:val="6"/>
        </w:numPr>
        <w:shd w:val="clear" w:color="auto" w:fill="FFFFFF"/>
        <w:spacing w:after="0" w:line="240" w:lineRule="auto"/>
        <w:textAlignment w:val="baseline"/>
        <w:rPr>
          <w:rFonts w:ascii="Arial" w:eastAsia="Times New Roman" w:hAnsi="Arial" w:cs="Arial"/>
          <w:sz w:val="24"/>
          <w:szCs w:val="24"/>
        </w:rPr>
      </w:pPr>
      <w:r w:rsidRPr="00CD2E44">
        <w:rPr>
          <w:rFonts w:ascii="Arial" w:eastAsia="Times New Roman" w:hAnsi="Arial" w:cs="Arial"/>
          <w:b/>
          <w:bCs/>
          <w:sz w:val="24"/>
          <w:szCs w:val="24"/>
        </w:rPr>
        <w:lastRenderedPageBreak/>
        <w:t>ADO .</w:t>
      </w:r>
      <w:proofErr w:type="gramStart"/>
      <w:r w:rsidRPr="00CD2E44">
        <w:rPr>
          <w:rFonts w:ascii="Arial" w:eastAsia="Times New Roman" w:hAnsi="Arial" w:cs="Arial"/>
          <w:b/>
          <w:bCs/>
          <w:sz w:val="24"/>
          <w:szCs w:val="24"/>
        </w:rPr>
        <w:t>NET :</w:t>
      </w:r>
      <w:proofErr w:type="gramEnd"/>
      <w:r w:rsidRPr="00CD2E44">
        <w:rPr>
          <w:rFonts w:ascii="Arial" w:eastAsia="Times New Roman" w:hAnsi="Arial" w:cs="Arial"/>
          <w:sz w:val="24"/>
          <w:szCs w:val="24"/>
        </w:rPr>
        <w:t> It includes the application which are developed to communicate with the database like MS SQL Server, Oracle etc. comes. It mainly consists of classes that can be used to connect, retrieve, insert and delete data.</w:t>
      </w:r>
    </w:p>
    <w:p w:rsidR="002A6085" w:rsidRPr="00CD2E44" w:rsidRDefault="002A6085" w:rsidP="002A6085">
      <w:pPr>
        <w:pStyle w:val="ListParagraph"/>
        <w:numPr>
          <w:ilvl w:val="0"/>
          <w:numId w:val="5"/>
        </w:numPr>
        <w:shd w:val="clear" w:color="auto" w:fill="FFFFFF"/>
        <w:spacing w:after="0" w:line="240" w:lineRule="auto"/>
        <w:textAlignment w:val="baseline"/>
        <w:rPr>
          <w:rFonts w:ascii="Arial" w:eastAsia="Times New Roman" w:hAnsi="Arial" w:cs="Arial"/>
          <w:sz w:val="24"/>
          <w:szCs w:val="24"/>
        </w:rPr>
      </w:pPr>
      <w:r w:rsidRPr="00CD2E44">
        <w:rPr>
          <w:rFonts w:ascii="Arial" w:eastAsia="Times New Roman" w:hAnsi="Arial" w:cs="Arial"/>
          <w:b/>
          <w:bCs/>
          <w:sz w:val="24"/>
          <w:szCs w:val="24"/>
        </w:rPr>
        <w:t xml:space="preserve"> WPF (Windows Presentation Foundation</w:t>
      </w:r>
      <w:proofErr w:type="gramStart"/>
      <w:r w:rsidRPr="00CD2E44">
        <w:rPr>
          <w:rFonts w:ascii="Arial" w:eastAsia="Times New Roman" w:hAnsi="Arial" w:cs="Arial"/>
          <w:b/>
          <w:bCs/>
          <w:sz w:val="24"/>
          <w:szCs w:val="24"/>
        </w:rPr>
        <w:t>) :</w:t>
      </w:r>
      <w:proofErr w:type="gramEnd"/>
      <w:r w:rsidRPr="00CD2E44">
        <w:rPr>
          <w:rFonts w:ascii="Arial" w:eastAsia="Times New Roman" w:hAnsi="Arial" w:cs="Arial"/>
          <w:sz w:val="24"/>
          <w:szCs w:val="24"/>
        </w:rPr>
        <w:t> Windows Presentation Foundation (WPF) is a graphical subsystem given by Microsoft which uses DirectX and is used in Windows-based applications for rendering UI (User Interface). WPF was initially released as part of .NET Framework 3.0 in 2006 and previously known as </w:t>
      </w:r>
      <w:r w:rsidRPr="00CD2E44">
        <w:rPr>
          <w:rFonts w:ascii="Arial" w:eastAsia="Times New Roman" w:hAnsi="Arial" w:cs="Arial"/>
          <w:b/>
          <w:bCs/>
          <w:sz w:val="24"/>
          <w:szCs w:val="24"/>
        </w:rPr>
        <w:t>“Avalon”</w:t>
      </w:r>
      <w:r w:rsidRPr="00CD2E44">
        <w:rPr>
          <w:rFonts w:ascii="Arial" w:eastAsia="Times New Roman" w:hAnsi="Arial" w:cs="Arial"/>
          <w:sz w:val="24"/>
          <w:szCs w:val="24"/>
        </w:rPr>
        <w:t>.</w:t>
      </w:r>
    </w:p>
    <w:p w:rsidR="002A6085" w:rsidRPr="00CD2E44" w:rsidRDefault="002A6085" w:rsidP="002A6085">
      <w:pPr>
        <w:pStyle w:val="ListParagraph"/>
        <w:numPr>
          <w:ilvl w:val="0"/>
          <w:numId w:val="5"/>
        </w:numPr>
        <w:shd w:val="clear" w:color="auto" w:fill="FFFFFF"/>
        <w:spacing w:after="0" w:line="240" w:lineRule="auto"/>
        <w:textAlignment w:val="baseline"/>
        <w:rPr>
          <w:rFonts w:ascii="Arial" w:eastAsia="Times New Roman" w:hAnsi="Arial" w:cs="Arial"/>
          <w:sz w:val="24"/>
          <w:szCs w:val="24"/>
        </w:rPr>
      </w:pPr>
      <w:r w:rsidRPr="00CD2E44">
        <w:rPr>
          <w:rFonts w:ascii="Arial" w:eastAsia="Times New Roman" w:hAnsi="Arial" w:cs="Arial"/>
          <w:b/>
          <w:bCs/>
          <w:sz w:val="24"/>
          <w:szCs w:val="24"/>
        </w:rPr>
        <w:t xml:space="preserve"> WCF (Windows Communication Foundation</w:t>
      </w:r>
      <w:proofErr w:type="gramStart"/>
      <w:r w:rsidRPr="00CD2E44">
        <w:rPr>
          <w:rFonts w:ascii="Arial" w:eastAsia="Times New Roman" w:hAnsi="Arial" w:cs="Arial"/>
          <w:b/>
          <w:bCs/>
          <w:sz w:val="24"/>
          <w:szCs w:val="24"/>
        </w:rPr>
        <w:t>) :</w:t>
      </w:r>
      <w:proofErr w:type="gramEnd"/>
      <w:r w:rsidRPr="00CD2E44">
        <w:rPr>
          <w:rFonts w:ascii="Arial" w:eastAsia="Times New Roman" w:hAnsi="Arial" w:cs="Arial"/>
          <w:sz w:val="24"/>
          <w:szCs w:val="24"/>
        </w:rPr>
        <w:t> It is a framework for building connected and service-oriented applications used to transmit the data as asynchronous from one service endpoint to another service point. It was previously known as the </w:t>
      </w:r>
      <w:r w:rsidRPr="00CD2E44">
        <w:rPr>
          <w:rFonts w:ascii="Arial" w:eastAsia="Times New Roman" w:hAnsi="Arial" w:cs="Arial"/>
          <w:b/>
          <w:bCs/>
          <w:sz w:val="24"/>
          <w:szCs w:val="24"/>
        </w:rPr>
        <w:t>Indigo</w:t>
      </w:r>
      <w:r w:rsidRPr="00CD2E44">
        <w:rPr>
          <w:rFonts w:ascii="Arial" w:eastAsia="Times New Roman" w:hAnsi="Arial" w:cs="Arial"/>
          <w:sz w:val="24"/>
          <w:szCs w:val="24"/>
        </w:rPr>
        <w:t>.</w:t>
      </w:r>
    </w:p>
    <w:p w:rsidR="002A6085" w:rsidRPr="00CD2E44" w:rsidRDefault="002A6085" w:rsidP="002A6085">
      <w:pPr>
        <w:pStyle w:val="ListParagraph"/>
        <w:numPr>
          <w:ilvl w:val="0"/>
          <w:numId w:val="5"/>
        </w:numPr>
        <w:shd w:val="clear" w:color="auto" w:fill="FFFFFF"/>
        <w:spacing w:after="0" w:line="240" w:lineRule="auto"/>
        <w:textAlignment w:val="baseline"/>
        <w:rPr>
          <w:rFonts w:ascii="Arial" w:eastAsia="Times New Roman" w:hAnsi="Arial" w:cs="Arial"/>
          <w:sz w:val="24"/>
          <w:szCs w:val="24"/>
        </w:rPr>
      </w:pPr>
      <w:r w:rsidRPr="00CD2E44">
        <w:rPr>
          <w:rFonts w:ascii="Arial" w:eastAsia="Times New Roman" w:hAnsi="Arial" w:cs="Arial"/>
          <w:b/>
          <w:bCs/>
          <w:sz w:val="24"/>
          <w:szCs w:val="24"/>
        </w:rPr>
        <w:t xml:space="preserve"> WF (Windows Workflow Foundation</w:t>
      </w:r>
      <w:proofErr w:type="gramStart"/>
      <w:r w:rsidRPr="00CD2E44">
        <w:rPr>
          <w:rFonts w:ascii="Arial" w:eastAsia="Times New Roman" w:hAnsi="Arial" w:cs="Arial"/>
          <w:b/>
          <w:bCs/>
          <w:sz w:val="24"/>
          <w:szCs w:val="24"/>
        </w:rPr>
        <w:t>) :</w:t>
      </w:r>
      <w:proofErr w:type="gramEnd"/>
      <w:r w:rsidRPr="00CD2E44">
        <w:rPr>
          <w:rFonts w:ascii="Arial" w:eastAsia="Times New Roman" w:hAnsi="Arial" w:cs="Arial"/>
          <w:b/>
          <w:bCs/>
          <w:sz w:val="24"/>
          <w:szCs w:val="24"/>
        </w:rPr>
        <w:t> </w:t>
      </w:r>
      <w:r w:rsidRPr="00CD2E44">
        <w:rPr>
          <w:rFonts w:ascii="Arial" w:eastAsia="Times New Roman" w:hAnsi="Arial" w:cs="Arial"/>
          <w:sz w:val="24"/>
          <w:szCs w:val="24"/>
        </w:rPr>
        <w:t>It is a technology given by Microsoft which provides a platform for building workflows within .Net applications.</w:t>
      </w:r>
    </w:p>
    <w:p w:rsidR="002A6085" w:rsidRPr="00CD2E44" w:rsidRDefault="002A6085" w:rsidP="002A6085">
      <w:pPr>
        <w:pStyle w:val="ListParagraph"/>
        <w:numPr>
          <w:ilvl w:val="0"/>
          <w:numId w:val="5"/>
        </w:numPr>
        <w:shd w:val="clear" w:color="auto" w:fill="FFFFFF"/>
        <w:spacing w:after="0" w:line="240" w:lineRule="auto"/>
        <w:textAlignment w:val="baseline"/>
        <w:rPr>
          <w:rFonts w:ascii="Arial" w:eastAsia="Times New Roman" w:hAnsi="Arial" w:cs="Arial"/>
          <w:sz w:val="24"/>
          <w:szCs w:val="24"/>
        </w:rPr>
      </w:pPr>
      <w:r w:rsidRPr="00CD2E44">
        <w:rPr>
          <w:rFonts w:ascii="Arial" w:eastAsia="Times New Roman" w:hAnsi="Arial" w:cs="Arial"/>
          <w:b/>
          <w:bCs/>
          <w:sz w:val="24"/>
          <w:szCs w:val="24"/>
        </w:rPr>
        <w:t xml:space="preserve"> Card </w:t>
      </w:r>
      <w:proofErr w:type="gramStart"/>
      <w:r w:rsidRPr="00CD2E44">
        <w:rPr>
          <w:rFonts w:ascii="Arial" w:eastAsia="Times New Roman" w:hAnsi="Arial" w:cs="Arial"/>
          <w:b/>
          <w:bCs/>
          <w:sz w:val="24"/>
          <w:szCs w:val="24"/>
        </w:rPr>
        <w:t>Space :</w:t>
      </w:r>
      <w:proofErr w:type="gramEnd"/>
      <w:r w:rsidRPr="00CD2E44">
        <w:rPr>
          <w:rFonts w:ascii="Arial" w:eastAsia="Times New Roman" w:hAnsi="Arial" w:cs="Arial"/>
          <w:b/>
          <w:bCs/>
          <w:sz w:val="24"/>
          <w:szCs w:val="24"/>
        </w:rPr>
        <w:t> </w:t>
      </w:r>
      <w:r w:rsidRPr="00CD2E44">
        <w:rPr>
          <w:rFonts w:ascii="Arial" w:eastAsia="Times New Roman" w:hAnsi="Arial" w:cs="Arial"/>
          <w:sz w:val="24"/>
          <w:szCs w:val="24"/>
        </w:rPr>
        <w:t>It is a Microsoft .NET Framework software client which is designed to let users provide their digital identity to online services in a secure, simple and trusted way.</w:t>
      </w:r>
    </w:p>
    <w:p w:rsidR="002A6085" w:rsidRPr="00CD2E44" w:rsidRDefault="002A6085" w:rsidP="002A6085">
      <w:pPr>
        <w:pStyle w:val="ListParagraph"/>
        <w:numPr>
          <w:ilvl w:val="0"/>
          <w:numId w:val="5"/>
        </w:numPr>
        <w:shd w:val="clear" w:color="auto" w:fill="FFFFFF"/>
        <w:spacing w:after="0" w:line="240" w:lineRule="auto"/>
        <w:textAlignment w:val="baseline"/>
        <w:rPr>
          <w:rFonts w:ascii="Arial" w:eastAsia="Times New Roman" w:hAnsi="Arial" w:cs="Arial"/>
          <w:sz w:val="24"/>
          <w:szCs w:val="24"/>
        </w:rPr>
      </w:pPr>
      <w:r w:rsidRPr="00CD2E44">
        <w:rPr>
          <w:rFonts w:ascii="Arial" w:eastAsia="Times New Roman" w:hAnsi="Arial" w:cs="Arial"/>
          <w:b/>
          <w:bCs/>
          <w:sz w:val="24"/>
          <w:szCs w:val="24"/>
        </w:rPr>
        <w:t>LINQ (Language Integrated Query</w:t>
      </w:r>
      <w:proofErr w:type="gramStart"/>
      <w:r w:rsidRPr="00CD2E44">
        <w:rPr>
          <w:rFonts w:ascii="Arial" w:eastAsia="Times New Roman" w:hAnsi="Arial" w:cs="Arial"/>
          <w:b/>
          <w:bCs/>
          <w:sz w:val="24"/>
          <w:szCs w:val="24"/>
        </w:rPr>
        <w:t>) :</w:t>
      </w:r>
      <w:proofErr w:type="gramEnd"/>
      <w:r w:rsidRPr="00CD2E44">
        <w:rPr>
          <w:rFonts w:ascii="Arial" w:eastAsia="Times New Roman" w:hAnsi="Arial" w:cs="Arial"/>
          <w:sz w:val="24"/>
          <w:szCs w:val="24"/>
        </w:rPr>
        <w:t> It is introduced in .Net framework version 3.5. Basically, it is a query language used to make the query for data sources with VB or </w:t>
      </w:r>
      <w:hyperlink r:id="rId12" w:tgtFrame="https://www.geeksforgeeks.org/introduction-to-c/" w:history="1">
        <w:r w:rsidRPr="00CD2E44">
          <w:rPr>
            <w:rFonts w:ascii="Arial" w:eastAsia="Times New Roman" w:hAnsi="Arial" w:cs="Arial"/>
            <w:color w:val="EC4E20"/>
            <w:sz w:val="24"/>
            <w:szCs w:val="24"/>
          </w:rPr>
          <w:t>C#</w:t>
        </w:r>
      </w:hyperlink>
      <w:r w:rsidRPr="00CD2E44">
        <w:rPr>
          <w:rFonts w:ascii="Arial" w:eastAsia="Times New Roman" w:hAnsi="Arial" w:cs="Arial"/>
          <w:sz w:val="24"/>
          <w:szCs w:val="24"/>
        </w:rPr>
        <w:t> programming languages.</w:t>
      </w:r>
    </w:p>
    <w:p w:rsidR="002A6085" w:rsidRPr="00CD2E44" w:rsidRDefault="002A6085" w:rsidP="002A6085">
      <w:pPr>
        <w:pStyle w:val="ListParagraph"/>
        <w:numPr>
          <w:ilvl w:val="0"/>
          <w:numId w:val="5"/>
        </w:numPr>
        <w:shd w:val="clear" w:color="auto" w:fill="FFFFFF"/>
        <w:spacing w:after="0" w:line="240" w:lineRule="auto"/>
        <w:textAlignment w:val="baseline"/>
        <w:rPr>
          <w:rFonts w:ascii="Arial" w:eastAsia="Times New Roman" w:hAnsi="Arial" w:cs="Arial"/>
          <w:sz w:val="24"/>
          <w:szCs w:val="24"/>
        </w:rPr>
      </w:pPr>
      <w:r w:rsidRPr="00CD2E44">
        <w:rPr>
          <w:rFonts w:ascii="Arial" w:eastAsia="Times New Roman" w:hAnsi="Arial" w:cs="Arial"/>
          <w:b/>
          <w:bCs/>
          <w:sz w:val="24"/>
          <w:szCs w:val="24"/>
        </w:rPr>
        <w:t xml:space="preserve">Entity </w:t>
      </w:r>
      <w:proofErr w:type="gramStart"/>
      <w:r w:rsidRPr="00CD2E44">
        <w:rPr>
          <w:rFonts w:ascii="Arial" w:eastAsia="Times New Roman" w:hAnsi="Arial" w:cs="Arial"/>
          <w:b/>
          <w:bCs/>
          <w:sz w:val="24"/>
          <w:szCs w:val="24"/>
        </w:rPr>
        <w:t>Framework :</w:t>
      </w:r>
      <w:proofErr w:type="gramEnd"/>
      <w:r w:rsidRPr="00CD2E44">
        <w:rPr>
          <w:rFonts w:ascii="Arial" w:eastAsia="Times New Roman" w:hAnsi="Arial" w:cs="Arial"/>
          <w:sz w:val="24"/>
          <w:szCs w:val="24"/>
        </w:rPr>
        <w:t> It is open–source ORM (Object Relational Mapping) based framework which comes into .Net Framework version 3.5. It enables the .Net developer to work with database using .Net objects. Before entity framework, .Net developers have performed a lot of things related database. Like to open a connection to the database, developers have to create a Data Set to fetch or submit the data to the database, convert data from the Data Set to .NET objects or vice-versa. It creates the difficulties for developers and also it was the error-prone process, then </w:t>
      </w:r>
      <w:r w:rsidRPr="00CD2E44">
        <w:rPr>
          <w:rFonts w:ascii="Arial" w:eastAsia="Times New Roman" w:hAnsi="Arial" w:cs="Arial"/>
          <w:b/>
          <w:bCs/>
          <w:sz w:val="24"/>
          <w:szCs w:val="24"/>
        </w:rPr>
        <w:t>“Entity Framework”</w:t>
      </w:r>
      <w:r w:rsidRPr="00CD2E44">
        <w:rPr>
          <w:rFonts w:ascii="Arial" w:eastAsia="Times New Roman" w:hAnsi="Arial" w:cs="Arial"/>
          <w:sz w:val="24"/>
          <w:szCs w:val="24"/>
        </w:rPr>
        <w:t> comes to automate all these database related activities for the application. So, Entity Framework allows the developers to work at a higher level of abstraction.</w:t>
      </w:r>
    </w:p>
    <w:p w:rsidR="002A6085" w:rsidRPr="00CD2E44" w:rsidRDefault="002A6085" w:rsidP="002A6085">
      <w:pPr>
        <w:pStyle w:val="ListParagraph"/>
        <w:shd w:val="clear" w:color="auto" w:fill="FFFFFF"/>
        <w:spacing w:after="0" w:line="240" w:lineRule="auto"/>
        <w:textAlignment w:val="baseline"/>
        <w:rPr>
          <w:rFonts w:ascii="Arial" w:eastAsia="Times New Roman" w:hAnsi="Arial" w:cs="Arial"/>
          <w:sz w:val="24"/>
          <w:szCs w:val="24"/>
        </w:rPr>
      </w:pPr>
      <w:r w:rsidRPr="00CD2E44">
        <w:rPr>
          <w:rFonts w:ascii="Arial" w:eastAsia="Times New Roman" w:hAnsi="Arial" w:cs="Arial"/>
          <w:b/>
          <w:bCs/>
          <w:sz w:val="24"/>
          <w:szCs w:val="24"/>
        </w:rPr>
        <w:t>Note :</w:t>
      </w:r>
      <w:r w:rsidRPr="00CD2E44">
        <w:rPr>
          <w:rFonts w:ascii="Arial" w:eastAsia="Times New Roman" w:hAnsi="Arial" w:cs="Arial"/>
          <w:sz w:val="24"/>
          <w:szCs w:val="24"/>
        </w:rPr>
        <w:t> </w:t>
      </w:r>
      <w:r w:rsidRPr="00CD2E44">
        <w:rPr>
          <w:rFonts w:ascii="Arial" w:eastAsia="Times New Roman" w:hAnsi="Arial" w:cs="Arial"/>
          <w:b/>
          <w:bCs/>
          <w:sz w:val="24"/>
          <w:szCs w:val="24"/>
        </w:rPr>
        <w:t>REST (Representational State Transfer)</w:t>
      </w:r>
      <w:r w:rsidRPr="00CD2E44">
        <w:rPr>
          <w:rFonts w:ascii="Arial" w:eastAsia="Times New Roman" w:hAnsi="Arial" w:cs="Arial"/>
          <w:sz w:val="24"/>
          <w:szCs w:val="24"/>
        </w:rPr>
        <w:t> and </w:t>
      </w:r>
      <w:r w:rsidRPr="00CD2E44">
        <w:rPr>
          <w:rFonts w:ascii="Arial" w:eastAsia="Times New Roman" w:hAnsi="Arial" w:cs="Arial"/>
          <w:b/>
          <w:bCs/>
          <w:sz w:val="24"/>
          <w:szCs w:val="24"/>
        </w:rPr>
        <w:t>AJAX </w:t>
      </w:r>
      <w:r w:rsidRPr="00CD2E44">
        <w:rPr>
          <w:rFonts w:ascii="Arial" w:eastAsia="Times New Roman" w:hAnsi="Arial" w:cs="Arial"/>
          <w:sz w:val="24"/>
          <w:szCs w:val="24"/>
        </w:rPr>
        <w:t>were added in .Net Framework 3.5 as an extension and services of ASP.NET for enhancing web services of .NET Framework.</w:t>
      </w:r>
    </w:p>
    <w:p w:rsidR="002A6085" w:rsidRPr="00CD2E44" w:rsidRDefault="002A6085" w:rsidP="002A6085">
      <w:pPr>
        <w:pStyle w:val="ListParagraph"/>
        <w:numPr>
          <w:ilvl w:val="0"/>
          <w:numId w:val="5"/>
        </w:numPr>
        <w:shd w:val="clear" w:color="auto" w:fill="FFFFFF"/>
        <w:spacing w:after="0" w:line="240" w:lineRule="auto"/>
        <w:textAlignment w:val="baseline"/>
        <w:rPr>
          <w:rFonts w:ascii="Arial" w:eastAsia="Times New Roman" w:hAnsi="Arial" w:cs="Arial"/>
          <w:sz w:val="24"/>
          <w:szCs w:val="24"/>
        </w:rPr>
      </w:pPr>
      <w:r w:rsidRPr="00CD2E44">
        <w:rPr>
          <w:rFonts w:ascii="Arial" w:eastAsia="Times New Roman" w:hAnsi="Arial" w:cs="Arial"/>
          <w:b/>
          <w:bCs/>
          <w:sz w:val="24"/>
          <w:szCs w:val="24"/>
        </w:rPr>
        <w:t xml:space="preserve"> Parallel LINQ (Language Integrated Query</w:t>
      </w:r>
      <w:proofErr w:type="gramStart"/>
      <w:r w:rsidRPr="00CD2E44">
        <w:rPr>
          <w:rFonts w:ascii="Arial" w:eastAsia="Times New Roman" w:hAnsi="Arial" w:cs="Arial"/>
          <w:b/>
          <w:bCs/>
          <w:sz w:val="24"/>
          <w:szCs w:val="24"/>
        </w:rPr>
        <w:t>) :</w:t>
      </w:r>
      <w:proofErr w:type="gramEnd"/>
      <w:r w:rsidRPr="002A6085">
        <w:rPr>
          <w:rFonts w:ascii="Arial" w:eastAsia="Times New Roman" w:hAnsi="Arial" w:cs="Arial"/>
          <w:sz w:val="24"/>
          <w:szCs w:val="24"/>
        </w:rPr>
        <w:t> It comes in .Net Framework version 4.0 and also termed as PLINQ. It provides a concurrent query execution engine for </w:t>
      </w:r>
      <w:r w:rsidRPr="00CD2E44">
        <w:rPr>
          <w:rFonts w:ascii="Arial" w:eastAsia="Times New Roman" w:hAnsi="Arial" w:cs="Arial"/>
          <w:b/>
          <w:bCs/>
          <w:sz w:val="24"/>
          <w:szCs w:val="24"/>
        </w:rPr>
        <w:t>LINQ</w:t>
      </w:r>
      <w:r w:rsidRPr="002A6085">
        <w:rPr>
          <w:rFonts w:ascii="Arial" w:eastAsia="Times New Roman" w:hAnsi="Arial" w:cs="Arial"/>
          <w:sz w:val="24"/>
          <w:szCs w:val="24"/>
        </w:rPr>
        <w:t>. It executes the </w:t>
      </w:r>
      <w:r w:rsidRPr="00CD2E44">
        <w:rPr>
          <w:rFonts w:ascii="Arial" w:eastAsia="Times New Roman" w:hAnsi="Arial" w:cs="Arial"/>
          <w:b/>
          <w:bCs/>
          <w:sz w:val="24"/>
          <w:szCs w:val="24"/>
        </w:rPr>
        <w:t>LINQ</w:t>
      </w:r>
      <w:r w:rsidRPr="002A6085">
        <w:rPr>
          <w:rFonts w:ascii="Arial" w:eastAsia="Times New Roman" w:hAnsi="Arial" w:cs="Arial"/>
          <w:sz w:val="24"/>
          <w:szCs w:val="24"/>
        </w:rPr>
        <w:t> in parallel such that it tries to use as much processing power system on which it is executing.</w:t>
      </w:r>
    </w:p>
    <w:p w:rsidR="002A6085" w:rsidRPr="00CD2E44" w:rsidRDefault="002A6085" w:rsidP="002A6085">
      <w:pPr>
        <w:pStyle w:val="ListParagraph"/>
        <w:numPr>
          <w:ilvl w:val="0"/>
          <w:numId w:val="5"/>
        </w:numPr>
        <w:shd w:val="clear" w:color="auto" w:fill="FFFFFF"/>
        <w:spacing w:after="0" w:line="240" w:lineRule="auto"/>
        <w:textAlignment w:val="baseline"/>
        <w:rPr>
          <w:rFonts w:ascii="Arial" w:eastAsia="Times New Roman" w:hAnsi="Arial" w:cs="Arial"/>
          <w:sz w:val="24"/>
          <w:szCs w:val="24"/>
        </w:rPr>
      </w:pPr>
      <w:r w:rsidRPr="00CD2E44">
        <w:rPr>
          <w:rFonts w:ascii="Arial" w:eastAsia="Times New Roman" w:hAnsi="Arial" w:cs="Arial"/>
          <w:b/>
          <w:bCs/>
          <w:sz w:val="24"/>
          <w:szCs w:val="24"/>
        </w:rPr>
        <w:t>TPL (Task Parallel Library</w:t>
      </w:r>
      <w:proofErr w:type="gramStart"/>
      <w:r w:rsidRPr="00CD2E44">
        <w:rPr>
          <w:rFonts w:ascii="Arial" w:eastAsia="Times New Roman" w:hAnsi="Arial" w:cs="Arial"/>
          <w:b/>
          <w:bCs/>
          <w:sz w:val="24"/>
          <w:szCs w:val="24"/>
        </w:rPr>
        <w:t>) :</w:t>
      </w:r>
      <w:proofErr w:type="gramEnd"/>
      <w:r w:rsidRPr="00CD2E44">
        <w:rPr>
          <w:rFonts w:ascii="Arial" w:eastAsia="Times New Roman" w:hAnsi="Arial" w:cs="Arial"/>
          <w:sz w:val="24"/>
          <w:szCs w:val="24"/>
        </w:rPr>
        <w:t> It is a set of public types and APIs. It allows the developers to be more productive by simplifying the process of adding concurrency and parallelism to .Net applications.</w:t>
      </w:r>
    </w:p>
    <w:p w:rsidR="002A6085" w:rsidRPr="00CD2E44" w:rsidRDefault="002A6085" w:rsidP="002A6085">
      <w:pPr>
        <w:pStyle w:val="ListParagraph"/>
        <w:numPr>
          <w:ilvl w:val="0"/>
          <w:numId w:val="5"/>
        </w:numPr>
        <w:shd w:val="clear" w:color="auto" w:fill="FFFFFF"/>
        <w:spacing w:after="0" w:line="240" w:lineRule="auto"/>
        <w:textAlignment w:val="baseline"/>
        <w:rPr>
          <w:rFonts w:ascii="Arial" w:eastAsia="Times New Roman" w:hAnsi="Arial" w:cs="Arial"/>
          <w:sz w:val="24"/>
          <w:szCs w:val="24"/>
        </w:rPr>
      </w:pPr>
      <w:r w:rsidRPr="00CD2E44">
        <w:rPr>
          <w:rFonts w:ascii="Arial" w:eastAsia="Times New Roman" w:hAnsi="Arial" w:cs="Arial"/>
          <w:b/>
          <w:bCs/>
          <w:sz w:val="24"/>
          <w:szCs w:val="24"/>
        </w:rPr>
        <w:t xml:space="preserve"> .NET API For Store/UWP </w:t>
      </w:r>
      <w:proofErr w:type="gramStart"/>
      <w:r w:rsidRPr="00CD2E44">
        <w:rPr>
          <w:rFonts w:ascii="Arial" w:eastAsia="Times New Roman" w:hAnsi="Arial" w:cs="Arial"/>
          <w:b/>
          <w:bCs/>
          <w:sz w:val="24"/>
          <w:szCs w:val="24"/>
        </w:rPr>
        <w:t>Apps :</w:t>
      </w:r>
      <w:proofErr w:type="gramEnd"/>
      <w:r w:rsidRPr="00CD2E44">
        <w:rPr>
          <w:rFonts w:ascii="Arial" w:eastAsia="Times New Roman" w:hAnsi="Arial" w:cs="Arial"/>
          <w:sz w:val="24"/>
          <w:szCs w:val="24"/>
        </w:rPr>
        <w:t> In 2012, Microsoft added some APIs for creating </w:t>
      </w:r>
      <w:r w:rsidRPr="00CD2E44">
        <w:rPr>
          <w:rFonts w:ascii="Arial" w:eastAsia="Times New Roman" w:hAnsi="Arial" w:cs="Arial"/>
          <w:b/>
          <w:bCs/>
          <w:sz w:val="24"/>
          <w:szCs w:val="24"/>
        </w:rPr>
        <w:t>UWP(Universal Windows Platform)</w:t>
      </w:r>
      <w:r w:rsidRPr="00CD2E44">
        <w:rPr>
          <w:rFonts w:ascii="Arial" w:eastAsia="Times New Roman" w:hAnsi="Arial" w:cs="Arial"/>
          <w:sz w:val="24"/>
          <w:szCs w:val="24"/>
        </w:rPr>
        <w:t> apps for Windows using </w:t>
      </w:r>
      <w:hyperlink r:id="rId13" w:tgtFrame="https://www.geeksforgeeks.org/introduction-to-c/" w:history="1">
        <w:r w:rsidRPr="00CD2E44">
          <w:rPr>
            <w:rFonts w:ascii="Arial" w:eastAsia="Times New Roman" w:hAnsi="Arial" w:cs="Arial"/>
            <w:color w:val="EC4E20"/>
            <w:sz w:val="24"/>
            <w:szCs w:val="24"/>
          </w:rPr>
          <w:t>C#</w:t>
        </w:r>
      </w:hyperlink>
      <w:r w:rsidRPr="00CD2E44">
        <w:rPr>
          <w:rFonts w:ascii="Arial" w:eastAsia="Times New Roman" w:hAnsi="Arial" w:cs="Arial"/>
          <w:sz w:val="24"/>
          <w:szCs w:val="24"/>
        </w:rPr>
        <w:t> or VB.</w:t>
      </w:r>
    </w:p>
    <w:p w:rsidR="002A6085" w:rsidRPr="00CD2E44" w:rsidRDefault="002A6085" w:rsidP="002A6085">
      <w:pPr>
        <w:pStyle w:val="ListParagraph"/>
        <w:numPr>
          <w:ilvl w:val="0"/>
          <w:numId w:val="5"/>
        </w:numPr>
        <w:shd w:val="clear" w:color="auto" w:fill="FFFFFF"/>
        <w:spacing w:after="0" w:line="240" w:lineRule="auto"/>
        <w:textAlignment w:val="baseline"/>
        <w:rPr>
          <w:rFonts w:ascii="Arial" w:eastAsia="Times New Roman" w:hAnsi="Arial" w:cs="Arial"/>
          <w:sz w:val="24"/>
          <w:szCs w:val="24"/>
        </w:rPr>
      </w:pPr>
      <w:r w:rsidRPr="00CD2E44">
        <w:rPr>
          <w:rFonts w:ascii="Arial" w:eastAsia="Times New Roman" w:hAnsi="Arial" w:cs="Arial"/>
          <w:b/>
          <w:bCs/>
          <w:sz w:val="24"/>
          <w:szCs w:val="24"/>
        </w:rPr>
        <w:t xml:space="preserve"> Task-Based Asynchronous </w:t>
      </w:r>
      <w:proofErr w:type="gramStart"/>
      <w:r w:rsidRPr="00CD2E44">
        <w:rPr>
          <w:rFonts w:ascii="Arial" w:eastAsia="Times New Roman" w:hAnsi="Arial" w:cs="Arial"/>
          <w:b/>
          <w:bCs/>
          <w:sz w:val="24"/>
          <w:szCs w:val="24"/>
        </w:rPr>
        <w:t>Model :</w:t>
      </w:r>
      <w:proofErr w:type="gramEnd"/>
      <w:r w:rsidRPr="00CD2E44">
        <w:rPr>
          <w:rFonts w:ascii="Arial" w:eastAsia="Times New Roman" w:hAnsi="Arial" w:cs="Arial"/>
          <w:sz w:val="24"/>
          <w:szCs w:val="24"/>
        </w:rPr>
        <w:t> It is model used to describe the asynchronous operations and tasks in .Net Framework.</w:t>
      </w:r>
    </w:p>
    <w:p w:rsidR="002A6085" w:rsidRPr="00CD2E44" w:rsidRDefault="002A6085" w:rsidP="002A6085">
      <w:pPr>
        <w:pStyle w:val="ListParagraph"/>
        <w:shd w:val="clear" w:color="auto" w:fill="FFFFFF"/>
        <w:spacing w:after="0" w:line="240" w:lineRule="auto"/>
        <w:textAlignment w:val="baseline"/>
        <w:rPr>
          <w:ins w:id="0" w:author="Unknown"/>
          <w:rFonts w:ascii="Arial" w:eastAsia="Times New Roman" w:hAnsi="Arial" w:cs="Arial"/>
          <w:sz w:val="15"/>
          <w:szCs w:val="15"/>
        </w:rPr>
      </w:pPr>
    </w:p>
    <w:p w:rsidR="009E2200" w:rsidRPr="00CD2E44" w:rsidRDefault="009E2200" w:rsidP="00D602B7">
      <w:pPr>
        <w:spacing w:after="0"/>
        <w:rPr>
          <w:rFonts w:ascii="Arial" w:hAnsi="Arial" w:cs="Arial"/>
          <w:sz w:val="36"/>
          <w:szCs w:val="36"/>
        </w:rPr>
      </w:pPr>
      <w:r w:rsidRPr="00CD2E44">
        <w:rPr>
          <w:rFonts w:ascii="Arial" w:hAnsi="Arial" w:cs="Arial"/>
          <w:sz w:val="36"/>
          <w:szCs w:val="36"/>
        </w:rPr>
        <w:br w:type="page"/>
      </w:r>
    </w:p>
    <w:p w:rsidR="009E2200" w:rsidRPr="00CD2E44" w:rsidRDefault="009E2200" w:rsidP="00D602B7">
      <w:pPr>
        <w:spacing w:after="0"/>
        <w:rPr>
          <w:rFonts w:ascii="Arial" w:hAnsi="Arial" w:cs="Arial"/>
          <w:sz w:val="36"/>
          <w:szCs w:val="36"/>
        </w:rPr>
      </w:pPr>
      <w:r w:rsidRPr="00CD2E44">
        <w:rPr>
          <w:rFonts w:ascii="Arial" w:hAnsi="Arial" w:cs="Arial"/>
          <w:sz w:val="36"/>
          <w:szCs w:val="36"/>
        </w:rPr>
        <w:lastRenderedPageBreak/>
        <w:t>2.</w:t>
      </w:r>
      <w:r w:rsidRPr="00CD2E44">
        <w:rPr>
          <w:rFonts w:ascii="Arial" w:hAnsi="Arial" w:cs="Arial"/>
          <w:sz w:val="36"/>
          <w:szCs w:val="36"/>
        </w:rPr>
        <w:tab/>
        <w:t>Develop a console application to accept the details of a student and display the output.</w:t>
      </w:r>
    </w:p>
    <w:p w:rsidR="003441A4" w:rsidRPr="00CD2E44" w:rsidRDefault="003441A4"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System;</w:t>
      </w:r>
    </w:p>
    <w:p w:rsidR="003441A4" w:rsidRPr="00CD2E44" w:rsidRDefault="003441A4" w:rsidP="00D602B7">
      <w:pPr>
        <w:spacing w:after="0"/>
        <w:rPr>
          <w:rFonts w:ascii="Arial" w:hAnsi="Arial" w:cs="Arial"/>
          <w:sz w:val="24"/>
          <w:szCs w:val="24"/>
        </w:rPr>
      </w:pPr>
      <w:proofErr w:type="gramStart"/>
      <w:r w:rsidRPr="00CD2E44">
        <w:rPr>
          <w:rFonts w:ascii="Arial" w:hAnsi="Arial" w:cs="Arial"/>
          <w:sz w:val="24"/>
          <w:szCs w:val="24"/>
        </w:rPr>
        <w:t>namespace</w:t>
      </w:r>
      <w:proofErr w:type="gramEnd"/>
      <w:r w:rsidRPr="00CD2E44">
        <w:rPr>
          <w:rFonts w:ascii="Arial" w:hAnsi="Arial" w:cs="Arial"/>
          <w:sz w:val="24"/>
          <w:szCs w:val="24"/>
        </w:rPr>
        <w:t xml:space="preserve"> </w:t>
      </w:r>
      <w:proofErr w:type="spellStart"/>
      <w:r w:rsidRPr="00CD2E44">
        <w:rPr>
          <w:rFonts w:ascii="Arial" w:hAnsi="Arial" w:cs="Arial"/>
          <w:sz w:val="24"/>
          <w:szCs w:val="24"/>
        </w:rPr>
        <w:t>StudentDetails</w:t>
      </w:r>
      <w:proofErr w:type="spellEnd"/>
    </w:p>
    <w:p w:rsidR="003441A4" w:rsidRPr="00CD2E44" w:rsidRDefault="003441A4" w:rsidP="00D602B7">
      <w:pPr>
        <w:spacing w:after="0"/>
        <w:rPr>
          <w:rFonts w:ascii="Arial" w:hAnsi="Arial" w:cs="Arial"/>
          <w:sz w:val="24"/>
          <w:szCs w:val="24"/>
        </w:rPr>
      </w:pPr>
      <w:r w:rsidRPr="00CD2E44">
        <w:rPr>
          <w:rFonts w:ascii="Arial" w:hAnsi="Arial" w:cs="Arial"/>
          <w:sz w:val="24"/>
          <w:szCs w:val="24"/>
        </w:rPr>
        <w:t>{</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class</w:t>
      </w:r>
      <w:proofErr w:type="gramEnd"/>
      <w:r w:rsidRPr="00CD2E44">
        <w:rPr>
          <w:rFonts w:ascii="Arial" w:hAnsi="Arial" w:cs="Arial"/>
          <w:sz w:val="24"/>
          <w:szCs w:val="24"/>
        </w:rPr>
        <w:t xml:space="preserve"> Program</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static</w:t>
      </w:r>
      <w:proofErr w:type="gramEnd"/>
      <w:r w:rsidRPr="00CD2E44">
        <w:rPr>
          <w:rFonts w:ascii="Arial" w:hAnsi="Arial" w:cs="Arial"/>
          <w:sz w:val="24"/>
          <w:szCs w:val="24"/>
        </w:rPr>
        <w:t xml:space="preserve"> void Main(string[] </w:t>
      </w:r>
      <w:proofErr w:type="spellStart"/>
      <w:r w:rsidRPr="00CD2E44">
        <w:rPr>
          <w:rFonts w:ascii="Arial" w:hAnsi="Arial" w:cs="Arial"/>
          <w:sz w:val="24"/>
          <w:szCs w:val="24"/>
        </w:rPr>
        <w:t>args</w:t>
      </w:r>
      <w:proofErr w:type="spellEnd"/>
      <w:r w:rsidRPr="00CD2E44">
        <w:rPr>
          <w:rFonts w:ascii="Arial" w:hAnsi="Arial" w:cs="Arial"/>
          <w:sz w:val="24"/>
          <w:szCs w:val="24"/>
        </w:rPr>
        <w:t>)</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String[</w:t>
      </w:r>
      <w:proofErr w:type="gramEnd"/>
      <w:r w:rsidRPr="00CD2E44">
        <w:rPr>
          <w:rFonts w:ascii="Arial" w:hAnsi="Arial" w:cs="Arial"/>
          <w:sz w:val="24"/>
          <w:szCs w:val="24"/>
        </w:rPr>
        <w:t xml:space="preserve">] </w:t>
      </w:r>
      <w:proofErr w:type="spellStart"/>
      <w:r w:rsidRPr="00CD2E44">
        <w:rPr>
          <w:rFonts w:ascii="Arial" w:hAnsi="Arial" w:cs="Arial"/>
          <w:sz w:val="24"/>
          <w:szCs w:val="24"/>
        </w:rPr>
        <w:t>studName</w:t>
      </w:r>
      <w:proofErr w:type="spellEnd"/>
      <w:r w:rsidRPr="00CD2E44">
        <w:rPr>
          <w:rFonts w:ascii="Arial" w:hAnsi="Arial" w:cs="Arial"/>
          <w:sz w:val="24"/>
          <w:szCs w:val="24"/>
        </w:rPr>
        <w:t xml:space="preserve"> = new String[20];</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int</w:t>
      </w:r>
      <w:proofErr w:type="spellEnd"/>
      <w:r w:rsidRPr="00CD2E44">
        <w:rPr>
          <w:rFonts w:ascii="Arial" w:hAnsi="Arial" w:cs="Arial"/>
          <w:sz w:val="24"/>
          <w:szCs w:val="24"/>
        </w:rPr>
        <w:t>[</w:t>
      </w:r>
      <w:proofErr w:type="gramEnd"/>
      <w:r w:rsidRPr="00CD2E44">
        <w:rPr>
          <w:rFonts w:ascii="Arial" w:hAnsi="Arial" w:cs="Arial"/>
          <w:sz w:val="24"/>
          <w:szCs w:val="24"/>
        </w:rPr>
        <w:t xml:space="preserve">] </w:t>
      </w:r>
      <w:proofErr w:type="spellStart"/>
      <w:r w:rsidRPr="00CD2E44">
        <w:rPr>
          <w:rFonts w:ascii="Arial" w:hAnsi="Arial" w:cs="Arial"/>
          <w:sz w:val="24"/>
          <w:szCs w:val="24"/>
        </w:rPr>
        <w:t>studNo</w:t>
      </w:r>
      <w:proofErr w:type="spellEnd"/>
      <w:r w:rsidRPr="00CD2E44">
        <w:rPr>
          <w:rFonts w:ascii="Arial" w:hAnsi="Arial" w:cs="Arial"/>
          <w:sz w:val="24"/>
          <w:szCs w:val="24"/>
        </w:rPr>
        <w:t xml:space="preserve"> = new </w:t>
      </w:r>
      <w:proofErr w:type="spellStart"/>
      <w:r w:rsidRPr="00CD2E44">
        <w:rPr>
          <w:rFonts w:ascii="Arial" w:hAnsi="Arial" w:cs="Arial"/>
          <w:sz w:val="24"/>
          <w:szCs w:val="24"/>
        </w:rPr>
        <w:t>int</w:t>
      </w:r>
      <w:proofErr w:type="spellEnd"/>
      <w:r w:rsidRPr="00CD2E44">
        <w:rPr>
          <w:rFonts w:ascii="Arial" w:hAnsi="Arial" w:cs="Arial"/>
          <w:sz w:val="24"/>
          <w:szCs w:val="24"/>
        </w:rPr>
        <w:t>[20];</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String[</w:t>
      </w:r>
      <w:proofErr w:type="gramEnd"/>
      <w:r w:rsidRPr="00CD2E44">
        <w:rPr>
          <w:rFonts w:ascii="Arial" w:hAnsi="Arial" w:cs="Arial"/>
          <w:sz w:val="24"/>
          <w:szCs w:val="24"/>
        </w:rPr>
        <w:t xml:space="preserve">] </w:t>
      </w:r>
      <w:proofErr w:type="spellStart"/>
      <w:r w:rsidRPr="00CD2E44">
        <w:rPr>
          <w:rFonts w:ascii="Arial" w:hAnsi="Arial" w:cs="Arial"/>
          <w:sz w:val="24"/>
          <w:szCs w:val="24"/>
        </w:rPr>
        <w:t>studcourse</w:t>
      </w:r>
      <w:proofErr w:type="spellEnd"/>
      <w:r w:rsidRPr="00CD2E44">
        <w:rPr>
          <w:rFonts w:ascii="Arial" w:hAnsi="Arial" w:cs="Arial"/>
          <w:sz w:val="24"/>
          <w:szCs w:val="24"/>
        </w:rPr>
        <w:t xml:space="preserve"> = new String[20];</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String[</w:t>
      </w:r>
      <w:proofErr w:type="gramEnd"/>
      <w:r w:rsidRPr="00CD2E44">
        <w:rPr>
          <w:rFonts w:ascii="Arial" w:hAnsi="Arial" w:cs="Arial"/>
          <w:sz w:val="24"/>
          <w:szCs w:val="24"/>
        </w:rPr>
        <w:t xml:space="preserve">] </w:t>
      </w:r>
      <w:proofErr w:type="spellStart"/>
      <w:r w:rsidRPr="00CD2E44">
        <w:rPr>
          <w:rFonts w:ascii="Arial" w:hAnsi="Arial" w:cs="Arial"/>
          <w:sz w:val="24"/>
          <w:szCs w:val="24"/>
        </w:rPr>
        <w:t>studD</w:t>
      </w:r>
      <w:proofErr w:type="spellEnd"/>
      <w:r w:rsidRPr="00CD2E44">
        <w:rPr>
          <w:rFonts w:ascii="Arial" w:hAnsi="Arial" w:cs="Arial"/>
          <w:sz w:val="24"/>
          <w:szCs w:val="24"/>
        </w:rPr>
        <w:t xml:space="preserve"> = new String[20];</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int</w:t>
      </w:r>
      <w:proofErr w:type="spellEnd"/>
      <w:proofErr w:type="gramEnd"/>
      <w:r w:rsidRPr="00CD2E44">
        <w:rPr>
          <w:rFonts w:ascii="Arial" w:hAnsi="Arial" w:cs="Arial"/>
          <w:sz w:val="24"/>
          <w:szCs w:val="24"/>
        </w:rPr>
        <w:t xml:space="preserve"> n;</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Console.WriteLine</w:t>
      </w:r>
      <w:proofErr w:type="spellEnd"/>
      <w:r w:rsidRPr="00CD2E44">
        <w:rPr>
          <w:rFonts w:ascii="Arial" w:hAnsi="Arial" w:cs="Arial"/>
          <w:sz w:val="24"/>
          <w:szCs w:val="24"/>
        </w:rPr>
        <w:t>(</w:t>
      </w:r>
      <w:proofErr w:type="gramEnd"/>
      <w:r w:rsidRPr="00CD2E44">
        <w:rPr>
          <w:rFonts w:ascii="Arial" w:hAnsi="Arial" w:cs="Arial"/>
          <w:sz w:val="24"/>
          <w:szCs w:val="24"/>
        </w:rPr>
        <w:t>"Enter how many Students data you want to enter");</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n = </w:t>
      </w:r>
      <w:proofErr w:type="spellStart"/>
      <w:proofErr w:type="gramStart"/>
      <w:r w:rsidRPr="00CD2E44">
        <w:rPr>
          <w:rFonts w:ascii="Arial" w:hAnsi="Arial" w:cs="Arial"/>
          <w:sz w:val="24"/>
          <w:szCs w:val="24"/>
        </w:rPr>
        <w:t>int.Parse</w:t>
      </w:r>
      <w:proofErr w:type="spellEnd"/>
      <w:r w:rsidRPr="00CD2E44">
        <w:rPr>
          <w:rFonts w:ascii="Arial" w:hAnsi="Arial" w:cs="Arial"/>
          <w:sz w:val="24"/>
          <w:szCs w:val="24"/>
        </w:rPr>
        <w:t>(</w:t>
      </w:r>
      <w:proofErr w:type="spellStart"/>
      <w:proofErr w:type="gramEnd"/>
      <w:r w:rsidRPr="00CD2E44">
        <w:rPr>
          <w:rFonts w:ascii="Arial" w:hAnsi="Arial" w:cs="Arial"/>
          <w:sz w:val="24"/>
          <w:szCs w:val="24"/>
        </w:rPr>
        <w:t>Console.ReadLine</w:t>
      </w:r>
      <w:proofErr w:type="spellEnd"/>
      <w:r w:rsidRPr="00CD2E44">
        <w:rPr>
          <w:rFonts w:ascii="Arial" w:hAnsi="Arial" w:cs="Arial"/>
          <w:sz w:val="24"/>
          <w:szCs w:val="24"/>
        </w:rPr>
        <w:t xml:space="preserve">());         </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for</w:t>
      </w:r>
      <w:proofErr w:type="gramEnd"/>
      <w:r w:rsidRPr="00CD2E44">
        <w:rPr>
          <w:rFonts w:ascii="Arial" w:hAnsi="Arial" w:cs="Arial"/>
          <w:sz w:val="24"/>
          <w:szCs w:val="24"/>
        </w:rPr>
        <w:t xml:space="preserve"> (</w:t>
      </w:r>
      <w:proofErr w:type="spellStart"/>
      <w:r w:rsidRPr="00CD2E44">
        <w:rPr>
          <w:rFonts w:ascii="Arial" w:hAnsi="Arial" w:cs="Arial"/>
          <w:sz w:val="24"/>
          <w:szCs w:val="24"/>
        </w:rPr>
        <w:t>int</w:t>
      </w:r>
      <w:proofErr w:type="spellEnd"/>
      <w:r w:rsidRPr="00CD2E44">
        <w:rPr>
          <w:rFonts w:ascii="Arial" w:hAnsi="Arial" w:cs="Arial"/>
          <w:sz w:val="24"/>
          <w:szCs w:val="24"/>
        </w:rPr>
        <w:t xml:space="preserve"> </w:t>
      </w:r>
      <w:proofErr w:type="spellStart"/>
      <w:r w:rsidRPr="00CD2E44">
        <w:rPr>
          <w:rFonts w:ascii="Arial" w:hAnsi="Arial" w:cs="Arial"/>
          <w:sz w:val="24"/>
          <w:szCs w:val="24"/>
        </w:rPr>
        <w:t>i</w:t>
      </w:r>
      <w:proofErr w:type="spellEnd"/>
      <w:r w:rsidRPr="00CD2E44">
        <w:rPr>
          <w:rFonts w:ascii="Arial" w:hAnsi="Arial" w:cs="Arial"/>
          <w:sz w:val="24"/>
          <w:szCs w:val="24"/>
        </w:rPr>
        <w:t xml:space="preserve"> = 0; </w:t>
      </w:r>
      <w:proofErr w:type="spellStart"/>
      <w:r w:rsidRPr="00CD2E44">
        <w:rPr>
          <w:rFonts w:ascii="Arial" w:hAnsi="Arial" w:cs="Arial"/>
          <w:sz w:val="24"/>
          <w:szCs w:val="24"/>
        </w:rPr>
        <w:t>i</w:t>
      </w:r>
      <w:proofErr w:type="spellEnd"/>
      <w:r w:rsidRPr="00CD2E44">
        <w:rPr>
          <w:rFonts w:ascii="Arial" w:hAnsi="Arial" w:cs="Arial"/>
          <w:sz w:val="24"/>
          <w:szCs w:val="24"/>
        </w:rPr>
        <w:t xml:space="preserve"> &lt; n; </w:t>
      </w:r>
      <w:proofErr w:type="spellStart"/>
      <w:r w:rsidRPr="00CD2E44">
        <w:rPr>
          <w:rFonts w:ascii="Arial" w:hAnsi="Arial" w:cs="Arial"/>
          <w:sz w:val="24"/>
          <w:szCs w:val="24"/>
        </w:rPr>
        <w:t>i</w:t>
      </w:r>
      <w:proofErr w:type="spellEnd"/>
      <w:r w:rsidRPr="00CD2E44">
        <w:rPr>
          <w:rFonts w:ascii="Arial" w:hAnsi="Arial" w:cs="Arial"/>
          <w:sz w:val="24"/>
          <w:szCs w:val="24"/>
        </w:rPr>
        <w:t>++)</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Console.WriteLine</w:t>
      </w:r>
      <w:proofErr w:type="spellEnd"/>
      <w:r w:rsidRPr="00CD2E44">
        <w:rPr>
          <w:rFonts w:ascii="Arial" w:hAnsi="Arial" w:cs="Arial"/>
          <w:sz w:val="24"/>
          <w:szCs w:val="24"/>
        </w:rPr>
        <w:t>(</w:t>
      </w:r>
      <w:proofErr w:type="gramEnd"/>
      <w:r w:rsidRPr="00CD2E44">
        <w:rPr>
          <w:rFonts w:ascii="Arial" w:hAnsi="Arial" w:cs="Arial"/>
          <w:sz w:val="24"/>
          <w:szCs w:val="24"/>
        </w:rPr>
        <w:t>"Enter the Name of Student: ");</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studName</w:t>
      </w:r>
      <w:proofErr w:type="spellEnd"/>
      <w:r w:rsidRPr="00CD2E44">
        <w:rPr>
          <w:rFonts w:ascii="Arial" w:hAnsi="Arial" w:cs="Arial"/>
          <w:sz w:val="24"/>
          <w:szCs w:val="24"/>
        </w:rPr>
        <w:t>[</w:t>
      </w:r>
      <w:proofErr w:type="spellStart"/>
      <w:proofErr w:type="gramEnd"/>
      <w:r w:rsidRPr="00CD2E44">
        <w:rPr>
          <w:rFonts w:ascii="Arial" w:hAnsi="Arial" w:cs="Arial"/>
          <w:sz w:val="24"/>
          <w:szCs w:val="24"/>
        </w:rPr>
        <w:t>i</w:t>
      </w:r>
      <w:proofErr w:type="spellEnd"/>
      <w:r w:rsidRPr="00CD2E44">
        <w:rPr>
          <w:rFonts w:ascii="Arial" w:hAnsi="Arial" w:cs="Arial"/>
          <w:sz w:val="24"/>
          <w:szCs w:val="24"/>
        </w:rPr>
        <w:t xml:space="preserve">] = </w:t>
      </w:r>
      <w:proofErr w:type="spellStart"/>
      <w:r w:rsidRPr="00CD2E44">
        <w:rPr>
          <w:rFonts w:ascii="Arial" w:hAnsi="Arial" w:cs="Arial"/>
          <w:sz w:val="24"/>
          <w:szCs w:val="24"/>
        </w:rPr>
        <w:t>Console.ReadLine</w:t>
      </w:r>
      <w:proofErr w:type="spellEnd"/>
      <w:r w:rsidRPr="00CD2E44">
        <w:rPr>
          <w:rFonts w:ascii="Arial" w:hAnsi="Arial" w:cs="Arial"/>
          <w:sz w:val="24"/>
          <w:szCs w:val="24"/>
        </w:rPr>
        <w:t>();</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Console.WriteLine</w:t>
      </w:r>
      <w:proofErr w:type="spellEnd"/>
      <w:r w:rsidRPr="00CD2E44">
        <w:rPr>
          <w:rFonts w:ascii="Arial" w:hAnsi="Arial" w:cs="Arial"/>
          <w:sz w:val="24"/>
          <w:szCs w:val="24"/>
        </w:rPr>
        <w:t>(</w:t>
      </w:r>
      <w:proofErr w:type="gramEnd"/>
      <w:r w:rsidRPr="00CD2E44">
        <w:rPr>
          <w:rFonts w:ascii="Arial" w:hAnsi="Arial" w:cs="Arial"/>
          <w:sz w:val="24"/>
          <w:szCs w:val="24"/>
        </w:rPr>
        <w:t>"Enter the Roll Number of Student: ");</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studNo</w:t>
      </w:r>
      <w:proofErr w:type="spellEnd"/>
      <w:r w:rsidRPr="00CD2E44">
        <w:rPr>
          <w:rFonts w:ascii="Arial" w:hAnsi="Arial" w:cs="Arial"/>
          <w:sz w:val="24"/>
          <w:szCs w:val="24"/>
        </w:rPr>
        <w:t>[</w:t>
      </w:r>
      <w:proofErr w:type="spellStart"/>
      <w:proofErr w:type="gramEnd"/>
      <w:r w:rsidRPr="00CD2E44">
        <w:rPr>
          <w:rFonts w:ascii="Arial" w:hAnsi="Arial" w:cs="Arial"/>
          <w:sz w:val="24"/>
          <w:szCs w:val="24"/>
        </w:rPr>
        <w:t>i</w:t>
      </w:r>
      <w:proofErr w:type="spellEnd"/>
      <w:r w:rsidRPr="00CD2E44">
        <w:rPr>
          <w:rFonts w:ascii="Arial" w:hAnsi="Arial" w:cs="Arial"/>
          <w:sz w:val="24"/>
          <w:szCs w:val="24"/>
        </w:rPr>
        <w:t xml:space="preserve">] = </w:t>
      </w:r>
      <w:proofErr w:type="spellStart"/>
      <w:r w:rsidRPr="00CD2E44">
        <w:rPr>
          <w:rFonts w:ascii="Arial" w:hAnsi="Arial" w:cs="Arial"/>
          <w:sz w:val="24"/>
          <w:szCs w:val="24"/>
        </w:rPr>
        <w:t>int.Parse</w:t>
      </w:r>
      <w:proofErr w:type="spellEnd"/>
      <w:r w:rsidRPr="00CD2E44">
        <w:rPr>
          <w:rFonts w:ascii="Arial" w:hAnsi="Arial" w:cs="Arial"/>
          <w:sz w:val="24"/>
          <w:szCs w:val="24"/>
        </w:rPr>
        <w:t>(</w:t>
      </w:r>
      <w:proofErr w:type="spellStart"/>
      <w:r w:rsidRPr="00CD2E44">
        <w:rPr>
          <w:rFonts w:ascii="Arial" w:hAnsi="Arial" w:cs="Arial"/>
          <w:sz w:val="24"/>
          <w:szCs w:val="24"/>
        </w:rPr>
        <w:t>Console.ReadLine</w:t>
      </w:r>
      <w:proofErr w:type="spellEnd"/>
      <w:r w:rsidRPr="00CD2E44">
        <w:rPr>
          <w:rFonts w:ascii="Arial" w:hAnsi="Arial" w:cs="Arial"/>
          <w:sz w:val="24"/>
          <w:szCs w:val="24"/>
        </w:rPr>
        <w:t>());</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Console.WriteLine</w:t>
      </w:r>
      <w:proofErr w:type="spellEnd"/>
      <w:r w:rsidRPr="00CD2E44">
        <w:rPr>
          <w:rFonts w:ascii="Arial" w:hAnsi="Arial" w:cs="Arial"/>
          <w:sz w:val="24"/>
          <w:szCs w:val="24"/>
        </w:rPr>
        <w:t>(</w:t>
      </w:r>
      <w:proofErr w:type="gramEnd"/>
      <w:r w:rsidRPr="00CD2E44">
        <w:rPr>
          <w:rFonts w:ascii="Arial" w:hAnsi="Arial" w:cs="Arial"/>
          <w:sz w:val="24"/>
          <w:szCs w:val="24"/>
        </w:rPr>
        <w:t>"Enter the Course of Student: ");</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studcourse</w:t>
      </w:r>
      <w:proofErr w:type="spellEnd"/>
      <w:r w:rsidRPr="00CD2E44">
        <w:rPr>
          <w:rFonts w:ascii="Arial" w:hAnsi="Arial" w:cs="Arial"/>
          <w:sz w:val="24"/>
          <w:szCs w:val="24"/>
        </w:rPr>
        <w:t>[</w:t>
      </w:r>
      <w:proofErr w:type="spellStart"/>
      <w:proofErr w:type="gramEnd"/>
      <w:r w:rsidRPr="00CD2E44">
        <w:rPr>
          <w:rFonts w:ascii="Arial" w:hAnsi="Arial" w:cs="Arial"/>
          <w:sz w:val="24"/>
          <w:szCs w:val="24"/>
        </w:rPr>
        <w:t>i</w:t>
      </w:r>
      <w:proofErr w:type="spellEnd"/>
      <w:r w:rsidRPr="00CD2E44">
        <w:rPr>
          <w:rFonts w:ascii="Arial" w:hAnsi="Arial" w:cs="Arial"/>
          <w:sz w:val="24"/>
          <w:szCs w:val="24"/>
        </w:rPr>
        <w:t xml:space="preserve">] = </w:t>
      </w:r>
      <w:proofErr w:type="spellStart"/>
      <w:r w:rsidRPr="00CD2E44">
        <w:rPr>
          <w:rFonts w:ascii="Arial" w:hAnsi="Arial" w:cs="Arial"/>
          <w:sz w:val="24"/>
          <w:szCs w:val="24"/>
        </w:rPr>
        <w:t>Console.ReadLine</w:t>
      </w:r>
      <w:proofErr w:type="spellEnd"/>
      <w:r w:rsidRPr="00CD2E44">
        <w:rPr>
          <w:rFonts w:ascii="Arial" w:hAnsi="Arial" w:cs="Arial"/>
          <w:sz w:val="24"/>
          <w:szCs w:val="24"/>
        </w:rPr>
        <w:t>();</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Console.WriteLine</w:t>
      </w:r>
      <w:proofErr w:type="spellEnd"/>
      <w:r w:rsidRPr="00CD2E44">
        <w:rPr>
          <w:rFonts w:ascii="Arial" w:hAnsi="Arial" w:cs="Arial"/>
          <w:sz w:val="24"/>
          <w:szCs w:val="24"/>
        </w:rPr>
        <w:t>(</w:t>
      </w:r>
      <w:proofErr w:type="gramEnd"/>
      <w:r w:rsidRPr="00CD2E44">
        <w:rPr>
          <w:rFonts w:ascii="Arial" w:hAnsi="Arial" w:cs="Arial"/>
          <w:sz w:val="24"/>
          <w:szCs w:val="24"/>
        </w:rPr>
        <w:t>"Enter the Division of Student: ");</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studD</w:t>
      </w:r>
      <w:proofErr w:type="spellEnd"/>
      <w:r w:rsidRPr="00CD2E44">
        <w:rPr>
          <w:rFonts w:ascii="Arial" w:hAnsi="Arial" w:cs="Arial"/>
          <w:sz w:val="24"/>
          <w:szCs w:val="24"/>
        </w:rPr>
        <w:t>[</w:t>
      </w:r>
      <w:proofErr w:type="spellStart"/>
      <w:proofErr w:type="gramEnd"/>
      <w:r w:rsidRPr="00CD2E44">
        <w:rPr>
          <w:rFonts w:ascii="Arial" w:hAnsi="Arial" w:cs="Arial"/>
          <w:sz w:val="24"/>
          <w:szCs w:val="24"/>
        </w:rPr>
        <w:t>i</w:t>
      </w:r>
      <w:proofErr w:type="spellEnd"/>
      <w:r w:rsidRPr="00CD2E44">
        <w:rPr>
          <w:rFonts w:ascii="Arial" w:hAnsi="Arial" w:cs="Arial"/>
          <w:sz w:val="24"/>
          <w:szCs w:val="24"/>
        </w:rPr>
        <w:t xml:space="preserve">] = </w:t>
      </w:r>
      <w:proofErr w:type="spellStart"/>
      <w:r w:rsidRPr="00CD2E44">
        <w:rPr>
          <w:rFonts w:ascii="Arial" w:hAnsi="Arial" w:cs="Arial"/>
          <w:sz w:val="24"/>
          <w:szCs w:val="24"/>
        </w:rPr>
        <w:t>Console.ReadLine</w:t>
      </w:r>
      <w:proofErr w:type="spellEnd"/>
      <w:r w:rsidRPr="00CD2E44">
        <w:rPr>
          <w:rFonts w:ascii="Arial" w:hAnsi="Arial" w:cs="Arial"/>
          <w:sz w:val="24"/>
          <w:szCs w:val="24"/>
        </w:rPr>
        <w:t>();</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for</w:t>
      </w:r>
      <w:proofErr w:type="gramEnd"/>
      <w:r w:rsidRPr="00CD2E44">
        <w:rPr>
          <w:rFonts w:ascii="Arial" w:hAnsi="Arial" w:cs="Arial"/>
          <w:sz w:val="24"/>
          <w:szCs w:val="24"/>
        </w:rPr>
        <w:t xml:space="preserve"> (</w:t>
      </w:r>
      <w:proofErr w:type="spellStart"/>
      <w:r w:rsidRPr="00CD2E44">
        <w:rPr>
          <w:rFonts w:ascii="Arial" w:hAnsi="Arial" w:cs="Arial"/>
          <w:sz w:val="24"/>
          <w:szCs w:val="24"/>
        </w:rPr>
        <w:t>int</w:t>
      </w:r>
      <w:proofErr w:type="spellEnd"/>
      <w:r w:rsidRPr="00CD2E44">
        <w:rPr>
          <w:rFonts w:ascii="Arial" w:hAnsi="Arial" w:cs="Arial"/>
          <w:sz w:val="24"/>
          <w:szCs w:val="24"/>
        </w:rPr>
        <w:t xml:space="preserve"> j = 0; j &lt; n; j++)</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Console.WriteLine</w:t>
      </w:r>
      <w:proofErr w:type="spellEnd"/>
      <w:r w:rsidRPr="00CD2E44">
        <w:rPr>
          <w:rFonts w:ascii="Arial" w:hAnsi="Arial" w:cs="Arial"/>
          <w:sz w:val="24"/>
          <w:szCs w:val="24"/>
        </w:rPr>
        <w:t>(</w:t>
      </w:r>
      <w:proofErr w:type="gramEnd"/>
      <w:r w:rsidRPr="00CD2E44">
        <w:rPr>
          <w:rFonts w:ascii="Arial" w:hAnsi="Arial" w:cs="Arial"/>
          <w:sz w:val="24"/>
          <w:szCs w:val="24"/>
        </w:rPr>
        <w:t xml:space="preserve">"Name of the Student is " + </w:t>
      </w:r>
      <w:proofErr w:type="spellStart"/>
      <w:r w:rsidRPr="00CD2E44">
        <w:rPr>
          <w:rFonts w:ascii="Arial" w:hAnsi="Arial" w:cs="Arial"/>
          <w:sz w:val="24"/>
          <w:szCs w:val="24"/>
        </w:rPr>
        <w:t>studName</w:t>
      </w:r>
      <w:proofErr w:type="spellEnd"/>
      <w:r w:rsidRPr="00CD2E44">
        <w:rPr>
          <w:rFonts w:ascii="Arial" w:hAnsi="Arial" w:cs="Arial"/>
          <w:sz w:val="24"/>
          <w:szCs w:val="24"/>
        </w:rPr>
        <w:t>[j]);</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Console.WriteLine</w:t>
      </w:r>
      <w:proofErr w:type="spellEnd"/>
      <w:r w:rsidRPr="00CD2E44">
        <w:rPr>
          <w:rFonts w:ascii="Arial" w:hAnsi="Arial" w:cs="Arial"/>
          <w:sz w:val="24"/>
          <w:szCs w:val="24"/>
        </w:rPr>
        <w:t>(</w:t>
      </w:r>
      <w:proofErr w:type="gramEnd"/>
      <w:r w:rsidRPr="00CD2E44">
        <w:rPr>
          <w:rFonts w:ascii="Arial" w:hAnsi="Arial" w:cs="Arial"/>
          <w:sz w:val="24"/>
          <w:szCs w:val="24"/>
        </w:rPr>
        <w:t xml:space="preserve">"Roll Number of the Student is " + </w:t>
      </w:r>
      <w:proofErr w:type="spellStart"/>
      <w:r w:rsidRPr="00CD2E44">
        <w:rPr>
          <w:rFonts w:ascii="Arial" w:hAnsi="Arial" w:cs="Arial"/>
          <w:sz w:val="24"/>
          <w:szCs w:val="24"/>
        </w:rPr>
        <w:t>studNo</w:t>
      </w:r>
      <w:proofErr w:type="spellEnd"/>
      <w:r w:rsidRPr="00CD2E44">
        <w:rPr>
          <w:rFonts w:ascii="Arial" w:hAnsi="Arial" w:cs="Arial"/>
          <w:sz w:val="24"/>
          <w:szCs w:val="24"/>
        </w:rPr>
        <w:t>[j]);</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Console.WriteLine</w:t>
      </w:r>
      <w:proofErr w:type="spellEnd"/>
      <w:r w:rsidRPr="00CD2E44">
        <w:rPr>
          <w:rFonts w:ascii="Arial" w:hAnsi="Arial" w:cs="Arial"/>
          <w:sz w:val="24"/>
          <w:szCs w:val="24"/>
        </w:rPr>
        <w:t>(</w:t>
      </w:r>
      <w:proofErr w:type="gramEnd"/>
      <w:r w:rsidRPr="00CD2E44">
        <w:rPr>
          <w:rFonts w:ascii="Arial" w:hAnsi="Arial" w:cs="Arial"/>
          <w:sz w:val="24"/>
          <w:szCs w:val="24"/>
        </w:rPr>
        <w:t xml:space="preserve">"Course of the Student is " + </w:t>
      </w:r>
      <w:proofErr w:type="spellStart"/>
      <w:r w:rsidRPr="00CD2E44">
        <w:rPr>
          <w:rFonts w:ascii="Arial" w:hAnsi="Arial" w:cs="Arial"/>
          <w:sz w:val="24"/>
          <w:szCs w:val="24"/>
        </w:rPr>
        <w:t>studcourse</w:t>
      </w:r>
      <w:proofErr w:type="spellEnd"/>
      <w:r w:rsidRPr="00CD2E44">
        <w:rPr>
          <w:rFonts w:ascii="Arial" w:hAnsi="Arial" w:cs="Arial"/>
          <w:sz w:val="24"/>
          <w:szCs w:val="24"/>
        </w:rPr>
        <w:t>[j]);</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Console.WriteLine</w:t>
      </w:r>
      <w:proofErr w:type="spellEnd"/>
      <w:r w:rsidRPr="00CD2E44">
        <w:rPr>
          <w:rFonts w:ascii="Arial" w:hAnsi="Arial" w:cs="Arial"/>
          <w:sz w:val="24"/>
          <w:szCs w:val="24"/>
        </w:rPr>
        <w:t>(</w:t>
      </w:r>
      <w:proofErr w:type="gramEnd"/>
      <w:r w:rsidRPr="00CD2E44">
        <w:rPr>
          <w:rFonts w:ascii="Arial" w:hAnsi="Arial" w:cs="Arial"/>
          <w:sz w:val="24"/>
          <w:szCs w:val="24"/>
        </w:rPr>
        <w:t xml:space="preserve">"Division of the Student is " + </w:t>
      </w:r>
      <w:proofErr w:type="spellStart"/>
      <w:r w:rsidRPr="00CD2E44">
        <w:rPr>
          <w:rFonts w:ascii="Arial" w:hAnsi="Arial" w:cs="Arial"/>
          <w:sz w:val="24"/>
          <w:szCs w:val="24"/>
        </w:rPr>
        <w:t>studD</w:t>
      </w:r>
      <w:proofErr w:type="spellEnd"/>
      <w:r w:rsidRPr="00CD2E44">
        <w:rPr>
          <w:rFonts w:ascii="Arial" w:hAnsi="Arial" w:cs="Arial"/>
          <w:sz w:val="24"/>
          <w:szCs w:val="24"/>
        </w:rPr>
        <w:t>[j]);</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 xml:space="preserve">    }</w:t>
      </w:r>
    </w:p>
    <w:p w:rsidR="003441A4" w:rsidRPr="00CD2E44" w:rsidRDefault="003441A4" w:rsidP="00D602B7">
      <w:pPr>
        <w:spacing w:after="0"/>
        <w:rPr>
          <w:rFonts w:ascii="Arial" w:hAnsi="Arial" w:cs="Arial"/>
          <w:sz w:val="24"/>
          <w:szCs w:val="24"/>
        </w:rPr>
      </w:pPr>
      <w:r w:rsidRPr="00CD2E44">
        <w:rPr>
          <w:rFonts w:ascii="Arial" w:hAnsi="Arial" w:cs="Arial"/>
          <w:sz w:val="24"/>
          <w:szCs w:val="24"/>
        </w:rPr>
        <w:t>}</w:t>
      </w:r>
    </w:p>
    <w:p w:rsidR="003441A4" w:rsidRPr="00CD2E44" w:rsidRDefault="003441A4" w:rsidP="00D602B7">
      <w:pPr>
        <w:spacing w:after="0"/>
        <w:rPr>
          <w:rFonts w:ascii="Arial" w:hAnsi="Arial" w:cs="Arial"/>
          <w:b/>
          <w:sz w:val="32"/>
          <w:szCs w:val="32"/>
        </w:rPr>
      </w:pPr>
      <w:r w:rsidRPr="00CD2E44">
        <w:rPr>
          <w:rFonts w:ascii="Arial" w:hAnsi="Arial" w:cs="Arial"/>
          <w:b/>
          <w:sz w:val="32"/>
          <w:szCs w:val="32"/>
        </w:rPr>
        <w:t>OUTPUT:</w:t>
      </w:r>
    </w:p>
    <w:p w:rsidR="003441A4" w:rsidRPr="00CD2E44" w:rsidRDefault="003441A4" w:rsidP="00D602B7">
      <w:pPr>
        <w:spacing w:after="0"/>
        <w:rPr>
          <w:rFonts w:ascii="Arial" w:hAnsi="Arial" w:cs="Arial"/>
          <w:b/>
          <w:sz w:val="32"/>
          <w:szCs w:val="32"/>
        </w:rPr>
      </w:pPr>
      <w:r w:rsidRPr="00CD2E44">
        <w:rPr>
          <w:rFonts w:ascii="Arial" w:hAnsi="Arial" w:cs="Arial"/>
          <w:b/>
          <w:noProof/>
          <w:sz w:val="32"/>
          <w:szCs w:val="32"/>
        </w:rPr>
        <w:drawing>
          <wp:inline distT="0" distB="0" distL="0" distR="0">
            <wp:extent cx="3353604" cy="1762188"/>
            <wp:effectExtent l="19050" t="0" r="0" b="0"/>
            <wp:docPr id="15" name="Picture 14" descr="Student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details.PNG"/>
                    <pic:cNvPicPr/>
                  </pic:nvPicPr>
                  <pic:blipFill>
                    <a:blip r:embed="rId14"/>
                    <a:stretch>
                      <a:fillRect/>
                    </a:stretch>
                  </pic:blipFill>
                  <pic:spPr>
                    <a:xfrm>
                      <a:off x="0" y="0"/>
                      <a:ext cx="3353604" cy="1762188"/>
                    </a:xfrm>
                    <a:prstGeom prst="rect">
                      <a:avLst/>
                    </a:prstGeom>
                  </pic:spPr>
                </pic:pic>
              </a:graphicData>
            </a:graphic>
          </wp:inline>
        </w:drawing>
      </w:r>
    </w:p>
    <w:p w:rsidR="00E03E44" w:rsidRPr="00CD2E44" w:rsidRDefault="009E2200" w:rsidP="00D602B7">
      <w:pPr>
        <w:spacing w:after="0"/>
        <w:rPr>
          <w:rFonts w:ascii="Arial" w:hAnsi="Arial" w:cs="Arial"/>
          <w:sz w:val="24"/>
          <w:szCs w:val="24"/>
        </w:rPr>
      </w:pPr>
      <w:r w:rsidRPr="00CD2E44">
        <w:rPr>
          <w:rFonts w:ascii="Arial" w:hAnsi="Arial" w:cs="Arial"/>
          <w:sz w:val="36"/>
          <w:szCs w:val="36"/>
        </w:rPr>
        <w:br w:type="page"/>
      </w:r>
      <w:r w:rsidR="006422FC" w:rsidRPr="00CD2E44">
        <w:rPr>
          <w:rFonts w:ascii="Arial" w:hAnsi="Arial" w:cs="Arial"/>
          <w:sz w:val="36"/>
          <w:szCs w:val="36"/>
        </w:rPr>
        <w:lastRenderedPageBreak/>
        <w:t>3. Develop a window application to Create, insert, delete and update data in to database using Execute-Non Query.</w:t>
      </w:r>
      <w:r w:rsidR="00950356" w:rsidRPr="00CD2E44">
        <w:rPr>
          <w:rFonts w:ascii="Arial" w:hAnsi="Arial" w:cs="Arial"/>
          <w:sz w:val="36"/>
          <w:szCs w:val="36"/>
        </w:rPr>
        <w:tab/>
      </w:r>
    </w:p>
    <w:p w:rsidR="00950356" w:rsidRPr="00CD2E44" w:rsidRDefault="00950356" w:rsidP="00D602B7">
      <w:pPr>
        <w:tabs>
          <w:tab w:val="right" w:pos="9360"/>
        </w:tabs>
        <w:spacing w:after="0" w:line="240" w:lineRule="auto"/>
        <w:rPr>
          <w:rFonts w:ascii="Arial" w:hAnsi="Arial" w:cs="Arial"/>
          <w:sz w:val="36"/>
          <w:szCs w:val="36"/>
        </w:rPr>
      </w:pPr>
    </w:p>
    <w:p w:rsidR="00366F63" w:rsidRPr="00CD2E44" w:rsidRDefault="00366F63" w:rsidP="00D602B7">
      <w:pPr>
        <w:tabs>
          <w:tab w:val="right" w:pos="9360"/>
        </w:tabs>
        <w:spacing w:after="0" w:line="240" w:lineRule="auto"/>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System;</w:t>
      </w:r>
    </w:p>
    <w:p w:rsidR="00366F63" w:rsidRPr="00CD2E44" w:rsidRDefault="00366F63" w:rsidP="00D602B7">
      <w:pPr>
        <w:tabs>
          <w:tab w:val="right" w:pos="9360"/>
        </w:tabs>
        <w:spacing w:after="0" w:line="240" w:lineRule="auto"/>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System.Data</w:t>
      </w:r>
      <w:proofErr w:type="spell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System.Windows.Forms</w:t>
      </w:r>
      <w:proofErr w:type="spell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System.Data.SqlClient</w:t>
      </w:r>
      <w:proofErr w:type="spell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p>
    <w:p w:rsidR="00366F63" w:rsidRPr="00CD2E44" w:rsidRDefault="00366F63" w:rsidP="00D602B7">
      <w:pPr>
        <w:tabs>
          <w:tab w:val="right" w:pos="9360"/>
        </w:tabs>
        <w:spacing w:after="0" w:line="240" w:lineRule="auto"/>
        <w:rPr>
          <w:rFonts w:ascii="Arial" w:hAnsi="Arial" w:cs="Arial"/>
          <w:sz w:val="24"/>
          <w:szCs w:val="24"/>
        </w:rPr>
      </w:pPr>
      <w:proofErr w:type="gramStart"/>
      <w:r w:rsidRPr="00CD2E44">
        <w:rPr>
          <w:rFonts w:ascii="Arial" w:hAnsi="Arial" w:cs="Arial"/>
          <w:sz w:val="24"/>
          <w:szCs w:val="24"/>
        </w:rPr>
        <w:t>namespace</w:t>
      </w:r>
      <w:proofErr w:type="gramEnd"/>
      <w:r w:rsidRPr="00CD2E44">
        <w:rPr>
          <w:rFonts w:ascii="Arial" w:hAnsi="Arial" w:cs="Arial"/>
          <w:sz w:val="24"/>
          <w:szCs w:val="24"/>
        </w:rPr>
        <w:t xml:space="preserve"> </w:t>
      </w:r>
      <w:proofErr w:type="spellStart"/>
      <w:r w:rsidRPr="00CD2E44">
        <w:rPr>
          <w:rFonts w:ascii="Arial" w:hAnsi="Arial" w:cs="Arial"/>
          <w:sz w:val="24"/>
          <w:szCs w:val="24"/>
        </w:rPr>
        <w:t>InsertUpdateDeleteDemo</w:t>
      </w:r>
      <w:proofErr w:type="spellEnd"/>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public</w:t>
      </w:r>
      <w:proofErr w:type="gramEnd"/>
      <w:r w:rsidRPr="00CD2E44">
        <w:rPr>
          <w:rFonts w:ascii="Arial" w:hAnsi="Arial" w:cs="Arial"/>
          <w:sz w:val="24"/>
          <w:szCs w:val="24"/>
        </w:rPr>
        <w:t xml:space="preserve"> partial class </w:t>
      </w:r>
      <w:proofErr w:type="spellStart"/>
      <w:r w:rsidRPr="00CD2E44">
        <w:rPr>
          <w:rFonts w:ascii="Arial" w:hAnsi="Arial" w:cs="Arial"/>
          <w:sz w:val="24"/>
          <w:szCs w:val="24"/>
        </w:rPr>
        <w:t>frmMain</w:t>
      </w:r>
      <w:proofErr w:type="spellEnd"/>
      <w:r w:rsidRPr="00CD2E44">
        <w:rPr>
          <w:rFonts w:ascii="Arial" w:hAnsi="Arial" w:cs="Arial"/>
          <w:sz w:val="24"/>
          <w:szCs w:val="24"/>
        </w:rPr>
        <w:t xml:space="preserve"> : Form</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r w:rsidRPr="00CD2E44">
        <w:rPr>
          <w:rFonts w:ascii="Arial" w:hAnsi="Arial" w:cs="Arial"/>
          <w:sz w:val="24"/>
          <w:szCs w:val="24"/>
        </w:rPr>
        <w:t>SqlConnection</w:t>
      </w:r>
      <w:proofErr w:type="spellEnd"/>
      <w:r w:rsidRPr="00CD2E44">
        <w:rPr>
          <w:rFonts w:ascii="Arial" w:hAnsi="Arial" w:cs="Arial"/>
          <w:sz w:val="24"/>
          <w:szCs w:val="24"/>
        </w:rPr>
        <w:t xml:space="preserve"> con= new </w:t>
      </w:r>
      <w:proofErr w:type="spellStart"/>
      <w:proofErr w:type="gramStart"/>
      <w:r w:rsidRPr="00CD2E44">
        <w:rPr>
          <w:rFonts w:ascii="Arial" w:hAnsi="Arial" w:cs="Arial"/>
          <w:sz w:val="24"/>
          <w:szCs w:val="24"/>
        </w:rPr>
        <w:t>SqlConnection</w:t>
      </w:r>
      <w:proofErr w:type="spellEnd"/>
      <w:r w:rsidRPr="00CD2E44">
        <w:rPr>
          <w:rFonts w:ascii="Arial" w:hAnsi="Arial" w:cs="Arial"/>
          <w:sz w:val="24"/>
          <w:szCs w:val="24"/>
        </w:rPr>
        <w:t>(</w:t>
      </w:r>
      <w:proofErr w:type="gramEnd"/>
      <w:r w:rsidRPr="00CD2E44">
        <w:rPr>
          <w:rFonts w:ascii="Arial" w:hAnsi="Arial" w:cs="Arial"/>
          <w:sz w:val="24"/>
          <w:szCs w:val="24"/>
        </w:rPr>
        <w:t>"Data Source=.;I</w:t>
      </w:r>
      <w:proofErr w:type="gramStart"/>
      <w:r w:rsidRPr="00CD2E44">
        <w:rPr>
          <w:rFonts w:ascii="Arial" w:hAnsi="Arial" w:cs="Arial"/>
          <w:sz w:val="24"/>
          <w:szCs w:val="24"/>
        </w:rPr>
        <w:t>nitial</w:t>
      </w:r>
      <w:proofErr w:type="gramEnd"/>
      <w:r w:rsidRPr="00CD2E44">
        <w:rPr>
          <w:rFonts w:ascii="Arial" w:hAnsi="Arial" w:cs="Arial"/>
          <w:sz w:val="24"/>
          <w:szCs w:val="24"/>
        </w:rPr>
        <w:t xml:space="preserve"> Catalog=</w:t>
      </w:r>
      <w:proofErr w:type="spellStart"/>
      <w:r w:rsidRPr="00CD2E44">
        <w:rPr>
          <w:rFonts w:ascii="Arial" w:hAnsi="Arial" w:cs="Arial"/>
          <w:sz w:val="24"/>
          <w:szCs w:val="24"/>
        </w:rPr>
        <w:t>Sample;Integrated</w:t>
      </w:r>
      <w:proofErr w:type="spellEnd"/>
      <w:r w:rsidRPr="00CD2E44">
        <w:rPr>
          <w:rFonts w:ascii="Arial" w:hAnsi="Arial" w:cs="Arial"/>
          <w:sz w:val="24"/>
          <w:szCs w:val="24"/>
        </w:rPr>
        <w:t xml:space="preserve"> Security=true;");</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r w:rsidRPr="00CD2E44">
        <w:rPr>
          <w:rFonts w:ascii="Arial" w:hAnsi="Arial" w:cs="Arial"/>
          <w:sz w:val="24"/>
          <w:szCs w:val="24"/>
        </w:rPr>
        <w:t>SqlCommand</w:t>
      </w:r>
      <w:proofErr w:type="spellEnd"/>
      <w:r w:rsidRPr="00CD2E44">
        <w:rPr>
          <w:rFonts w:ascii="Arial" w:hAnsi="Arial" w:cs="Arial"/>
          <w:sz w:val="24"/>
          <w:szCs w:val="24"/>
        </w:rPr>
        <w:t xml:space="preserve"> </w:t>
      </w:r>
      <w:proofErr w:type="spellStart"/>
      <w:r w:rsidRPr="00CD2E44">
        <w:rPr>
          <w:rFonts w:ascii="Arial" w:hAnsi="Arial" w:cs="Arial"/>
          <w:sz w:val="24"/>
          <w:szCs w:val="24"/>
        </w:rPr>
        <w:t>cmd</w:t>
      </w:r>
      <w:proofErr w:type="spell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r w:rsidRPr="00CD2E44">
        <w:rPr>
          <w:rFonts w:ascii="Arial" w:hAnsi="Arial" w:cs="Arial"/>
          <w:sz w:val="24"/>
          <w:szCs w:val="24"/>
        </w:rPr>
        <w:t>SqlDataAdapter</w:t>
      </w:r>
      <w:proofErr w:type="spellEnd"/>
      <w:r w:rsidRPr="00CD2E44">
        <w:rPr>
          <w:rFonts w:ascii="Arial" w:hAnsi="Arial" w:cs="Arial"/>
          <w:sz w:val="24"/>
          <w:szCs w:val="24"/>
        </w:rPr>
        <w:t xml:space="preserve"> adapt;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//ID variable used in Updating and Deleting Record</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int</w:t>
      </w:r>
      <w:proofErr w:type="spellEnd"/>
      <w:proofErr w:type="gramEnd"/>
      <w:r w:rsidRPr="00CD2E44">
        <w:rPr>
          <w:rFonts w:ascii="Arial" w:hAnsi="Arial" w:cs="Arial"/>
          <w:sz w:val="24"/>
          <w:szCs w:val="24"/>
        </w:rPr>
        <w:t xml:space="preserve"> ID = 0;</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public</w:t>
      </w:r>
      <w:proofErr w:type="gramEnd"/>
      <w:r w:rsidRPr="00CD2E44">
        <w:rPr>
          <w:rFonts w:ascii="Arial" w:hAnsi="Arial" w:cs="Arial"/>
          <w:sz w:val="24"/>
          <w:szCs w:val="24"/>
        </w:rPr>
        <w:t xml:space="preserve"> </w:t>
      </w:r>
      <w:proofErr w:type="spellStart"/>
      <w:r w:rsidRPr="00CD2E44">
        <w:rPr>
          <w:rFonts w:ascii="Arial" w:hAnsi="Arial" w:cs="Arial"/>
          <w:sz w:val="24"/>
          <w:szCs w:val="24"/>
        </w:rPr>
        <w:t>frmMain</w:t>
      </w:r>
      <w:proofErr w:type="spell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InitializeComponent</w:t>
      </w:r>
      <w:proofErr w:type="spellEnd"/>
      <w:r w:rsidRPr="00CD2E44">
        <w:rPr>
          <w:rFonts w:ascii="Arial" w:hAnsi="Arial" w:cs="Arial"/>
          <w:sz w:val="24"/>
          <w:szCs w:val="24"/>
        </w:rPr>
        <w:t>(</w:t>
      </w:r>
      <w:proofErr w:type="gram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DisplayData</w:t>
      </w:r>
      <w:proofErr w:type="spellEnd"/>
      <w:r w:rsidRPr="00CD2E44">
        <w:rPr>
          <w:rFonts w:ascii="Arial" w:hAnsi="Arial" w:cs="Arial"/>
          <w:sz w:val="24"/>
          <w:szCs w:val="24"/>
        </w:rPr>
        <w:t>(</w:t>
      </w:r>
      <w:proofErr w:type="gram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//Insert Data</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private</w:t>
      </w:r>
      <w:proofErr w:type="gramEnd"/>
      <w:r w:rsidRPr="00CD2E44">
        <w:rPr>
          <w:rFonts w:ascii="Arial" w:hAnsi="Arial" w:cs="Arial"/>
          <w:sz w:val="24"/>
          <w:szCs w:val="24"/>
        </w:rPr>
        <w:t xml:space="preserve"> void </w:t>
      </w:r>
      <w:proofErr w:type="spellStart"/>
      <w:r w:rsidRPr="00CD2E44">
        <w:rPr>
          <w:rFonts w:ascii="Arial" w:hAnsi="Arial" w:cs="Arial"/>
          <w:sz w:val="24"/>
          <w:szCs w:val="24"/>
        </w:rPr>
        <w:t>btn_Insert_Click</w:t>
      </w:r>
      <w:proofErr w:type="spellEnd"/>
      <w:r w:rsidRPr="00CD2E44">
        <w:rPr>
          <w:rFonts w:ascii="Arial" w:hAnsi="Arial" w:cs="Arial"/>
          <w:sz w:val="24"/>
          <w:szCs w:val="24"/>
        </w:rPr>
        <w:t xml:space="preserve">(object sender, </w:t>
      </w:r>
      <w:proofErr w:type="spellStart"/>
      <w:r w:rsidRPr="00CD2E44">
        <w:rPr>
          <w:rFonts w:ascii="Arial" w:hAnsi="Arial" w:cs="Arial"/>
          <w:sz w:val="24"/>
          <w:szCs w:val="24"/>
        </w:rPr>
        <w:t>EventArgs</w:t>
      </w:r>
      <w:proofErr w:type="spellEnd"/>
      <w:r w:rsidRPr="00CD2E44">
        <w:rPr>
          <w:rFonts w:ascii="Arial" w:hAnsi="Arial" w:cs="Arial"/>
          <w:sz w:val="24"/>
          <w:szCs w:val="24"/>
        </w:rPr>
        <w:t xml:space="preserve"> e)</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if</w:t>
      </w:r>
      <w:proofErr w:type="gramEnd"/>
      <w:r w:rsidRPr="00CD2E44">
        <w:rPr>
          <w:rFonts w:ascii="Arial" w:hAnsi="Arial" w:cs="Arial"/>
          <w:sz w:val="24"/>
          <w:szCs w:val="24"/>
        </w:rPr>
        <w:t xml:space="preserve"> (</w:t>
      </w:r>
      <w:proofErr w:type="spellStart"/>
      <w:r w:rsidRPr="00CD2E44">
        <w:rPr>
          <w:rFonts w:ascii="Arial" w:hAnsi="Arial" w:cs="Arial"/>
          <w:sz w:val="24"/>
          <w:szCs w:val="24"/>
        </w:rPr>
        <w:t>txt_Name.Text</w:t>
      </w:r>
      <w:proofErr w:type="spellEnd"/>
      <w:r w:rsidRPr="00CD2E44">
        <w:rPr>
          <w:rFonts w:ascii="Arial" w:hAnsi="Arial" w:cs="Arial"/>
          <w:sz w:val="24"/>
          <w:szCs w:val="24"/>
        </w:rPr>
        <w:t xml:space="preserve"> != "" &amp;&amp; </w:t>
      </w:r>
      <w:proofErr w:type="spellStart"/>
      <w:r w:rsidRPr="00CD2E44">
        <w:rPr>
          <w:rFonts w:ascii="Arial" w:hAnsi="Arial" w:cs="Arial"/>
          <w:sz w:val="24"/>
          <w:szCs w:val="24"/>
        </w:rPr>
        <w:t>txt_State.Text</w:t>
      </w:r>
      <w:proofErr w:type="spellEnd"/>
      <w:r w:rsidRPr="00CD2E44">
        <w:rPr>
          <w:rFonts w:ascii="Arial" w:hAnsi="Arial" w:cs="Arial"/>
          <w:sz w:val="24"/>
          <w:szCs w:val="24"/>
        </w:rPr>
        <w:t xml:space="preserve"> !=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cmd</w:t>
      </w:r>
      <w:proofErr w:type="spellEnd"/>
      <w:proofErr w:type="gramEnd"/>
      <w:r w:rsidRPr="00CD2E44">
        <w:rPr>
          <w:rFonts w:ascii="Arial" w:hAnsi="Arial" w:cs="Arial"/>
          <w:sz w:val="24"/>
          <w:szCs w:val="24"/>
        </w:rPr>
        <w:t xml:space="preserve"> = new </w:t>
      </w:r>
      <w:proofErr w:type="spellStart"/>
      <w:r w:rsidRPr="00CD2E44">
        <w:rPr>
          <w:rFonts w:ascii="Arial" w:hAnsi="Arial" w:cs="Arial"/>
          <w:sz w:val="24"/>
          <w:szCs w:val="24"/>
        </w:rPr>
        <w:t>SqlCommand</w:t>
      </w:r>
      <w:proofErr w:type="spellEnd"/>
      <w:r w:rsidRPr="00CD2E44">
        <w:rPr>
          <w:rFonts w:ascii="Arial" w:hAnsi="Arial" w:cs="Arial"/>
          <w:sz w:val="24"/>
          <w:szCs w:val="24"/>
        </w:rPr>
        <w:t xml:space="preserve">("insert into </w:t>
      </w:r>
      <w:proofErr w:type="spellStart"/>
      <w:r w:rsidRPr="00CD2E44">
        <w:rPr>
          <w:rFonts w:ascii="Arial" w:hAnsi="Arial" w:cs="Arial"/>
          <w:sz w:val="24"/>
          <w:szCs w:val="24"/>
        </w:rPr>
        <w:t>tbl_Record</w:t>
      </w:r>
      <w:proofErr w:type="spellEnd"/>
      <w:r w:rsidRPr="00CD2E44">
        <w:rPr>
          <w:rFonts w:ascii="Arial" w:hAnsi="Arial" w:cs="Arial"/>
          <w:sz w:val="24"/>
          <w:szCs w:val="24"/>
        </w:rPr>
        <w:t>(</w:t>
      </w:r>
      <w:proofErr w:type="spellStart"/>
      <w:r w:rsidRPr="00CD2E44">
        <w:rPr>
          <w:rFonts w:ascii="Arial" w:hAnsi="Arial" w:cs="Arial"/>
          <w:sz w:val="24"/>
          <w:szCs w:val="24"/>
        </w:rPr>
        <w:t>Name,State</w:t>
      </w:r>
      <w:proofErr w:type="spellEnd"/>
      <w:r w:rsidRPr="00CD2E44">
        <w:rPr>
          <w:rFonts w:ascii="Arial" w:hAnsi="Arial" w:cs="Arial"/>
          <w:sz w:val="24"/>
          <w:szCs w:val="24"/>
        </w:rPr>
        <w:t>) values(@</w:t>
      </w:r>
      <w:proofErr w:type="spellStart"/>
      <w:r w:rsidRPr="00CD2E44">
        <w:rPr>
          <w:rFonts w:ascii="Arial" w:hAnsi="Arial" w:cs="Arial"/>
          <w:sz w:val="24"/>
          <w:szCs w:val="24"/>
        </w:rPr>
        <w:t>name,@state</w:t>
      </w:r>
      <w:proofErr w:type="spellEnd"/>
      <w:r w:rsidRPr="00CD2E44">
        <w:rPr>
          <w:rFonts w:ascii="Arial" w:hAnsi="Arial" w:cs="Arial"/>
          <w:sz w:val="24"/>
          <w:szCs w:val="24"/>
        </w:rPr>
        <w:t>)", con);</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con.Open</w:t>
      </w:r>
      <w:proofErr w:type="spellEnd"/>
      <w:r w:rsidRPr="00CD2E44">
        <w:rPr>
          <w:rFonts w:ascii="Arial" w:hAnsi="Arial" w:cs="Arial"/>
          <w:sz w:val="24"/>
          <w:szCs w:val="24"/>
        </w:rPr>
        <w:t>(</w:t>
      </w:r>
      <w:proofErr w:type="gram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cmd.Parameters.AddWithValue</w:t>
      </w:r>
      <w:proofErr w:type="spellEnd"/>
      <w:r w:rsidRPr="00CD2E44">
        <w:rPr>
          <w:rFonts w:ascii="Arial" w:hAnsi="Arial" w:cs="Arial"/>
          <w:sz w:val="24"/>
          <w:szCs w:val="24"/>
        </w:rPr>
        <w:t>(</w:t>
      </w:r>
      <w:proofErr w:type="gramEnd"/>
      <w:r w:rsidRPr="00CD2E44">
        <w:rPr>
          <w:rFonts w:ascii="Arial" w:hAnsi="Arial" w:cs="Arial"/>
          <w:sz w:val="24"/>
          <w:szCs w:val="24"/>
        </w:rPr>
        <w:t xml:space="preserve">"@name", </w:t>
      </w:r>
      <w:proofErr w:type="spellStart"/>
      <w:r w:rsidRPr="00CD2E44">
        <w:rPr>
          <w:rFonts w:ascii="Arial" w:hAnsi="Arial" w:cs="Arial"/>
          <w:sz w:val="24"/>
          <w:szCs w:val="24"/>
        </w:rPr>
        <w:t>txt_Name.Text</w:t>
      </w:r>
      <w:proofErr w:type="spell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cmd.Parameters.AddWithValue</w:t>
      </w:r>
      <w:proofErr w:type="spellEnd"/>
      <w:r w:rsidRPr="00CD2E44">
        <w:rPr>
          <w:rFonts w:ascii="Arial" w:hAnsi="Arial" w:cs="Arial"/>
          <w:sz w:val="24"/>
          <w:szCs w:val="24"/>
        </w:rPr>
        <w:t>(</w:t>
      </w:r>
      <w:proofErr w:type="gramEnd"/>
      <w:r w:rsidRPr="00CD2E44">
        <w:rPr>
          <w:rFonts w:ascii="Arial" w:hAnsi="Arial" w:cs="Arial"/>
          <w:sz w:val="24"/>
          <w:szCs w:val="24"/>
        </w:rPr>
        <w:t xml:space="preserve">"@state", </w:t>
      </w:r>
      <w:proofErr w:type="spellStart"/>
      <w:r w:rsidRPr="00CD2E44">
        <w:rPr>
          <w:rFonts w:ascii="Arial" w:hAnsi="Arial" w:cs="Arial"/>
          <w:sz w:val="24"/>
          <w:szCs w:val="24"/>
        </w:rPr>
        <w:t>txt_State.Text</w:t>
      </w:r>
      <w:proofErr w:type="spell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cmd.ExecuteNonQuery</w:t>
      </w:r>
      <w:proofErr w:type="spellEnd"/>
      <w:r w:rsidRPr="00CD2E44">
        <w:rPr>
          <w:rFonts w:ascii="Arial" w:hAnsi="Arial" w:cs="Arial"/>
          <w:sz w:val="24"/>
          <w:szCs w:val="24"/>
        </w:rPr>
        <w:t>(</w:t>
      </w:r>
      <w:proofErr w:type="gram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con.Close</w:t>
      </w:r>
      <w:proofErr w:type="spellEnd"/>
      <w:r w:rsidRPr="00CD2E44">
        <w:rPr>
          <w:rFonts w:ascii="Arial" w:hAnsi="Arial" w:cs="Arial"/>
          <w:sz w:val="24"/>
          <w:szCs w:val="24"/>
        </w:rPr>
        <w:t>(</w:t>
      </w:r>
      <w:proofErr w:type="gram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MessageBox.Show</w:t>
      </w:r>
      <w:proofErr w:type="spellEnd"/>
      <w:r w:rsidRPr="00CD2E44">
        <w:rPr>
          <w:rFonts w:ascii="Arial" w:hAnsi="Arial" w:cs="Arial"/>
          <w:sz w:val="24"/>
          <w:szCs w:val="24"/>
        </w:rPr>
        <w:t>(</w:t>
      </w:r>
      <w:proofErr w:type="gramEnd"/>
      <w:r w:rsidRPr="00CD2E44">
        <w:rPr>
          <w:rFonts w:ascii="Arial" w:hAnsi="Arial" w:cs="Arial"/>
          <w:sz w:val="24"/>
          <w:szCs w:val="24"/>
        </w:rPr>
        <w:t>"Record Inserted Successfully");</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DisplayData</w:t>
      </w:r>
      <w:proofErr w:type="spellEnd"/>
      <w:r w:rsidRPr="00CD2E44">
        <w:rPr>
          <w:rFonts w:ascii="Arial" w:hAnsi="Arial" w:cs="Arial"/>
          <w:sz w:val="24"/>
          <w:szCs w:val="24"/>
        </w:rPr>
        <w:t>(</w:t>
      </w:r>
      <w:proofErr w:type="gram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ClearData</w:t>
      </w:r>
      <w:proofErr w:type="spellEnd"/>
      <w:r w:rsidRPr="00CD2E44">
        <w:rPr>
          <w:rFonts w:ascii="Arial" w:hAnsi="Arial" w:cs="Arial"/>
          <w:sz w:val="24"/>
          <w:szCs w:val="24"/>
        </w:rPr>
        <w:t>(</w:t>
      </w:r>
      <w:proofErr w:type="gram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else</w:t>
      </w:r>
      <w:proofErr w:type="gramEnd"/>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MessageBox.Show</w:t>
      </w:r>
      <w:proofErr w:type="spellEnd"/>
      <w:r w:rsidRPr="00CD2E44">
        <w:rPr>
          <w:rFonts w:ascii="Arial" w:hAnsi="Arial" w:cs="Arial"/>
          <w:sz w:val="24"/>
          <w:szCs w:val="24"/>
        </w:rPr>
        <w:t>(</w:t>
      </w:r>
      <w:proofErr w:type="gramEnd"/>
      <w:r w:rsidRPr="00CD2E44">
        <w:rPr>
          <w:rFonts w:ascii="Arial" w:hAnsi="Arial" w:cs="Arial"/>
          <w:sz w:val="24"/>
          <w:szCs w:val="24"/>
        </w:rPr>
        <w:t>"Please Provide Details!");</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//Display Data in </w:t>
      </w:r>
      <w:proofErr w:type="spellStart"/>
      <w:r w:rsidRPr="00CD2E44">
        <w:rPr>
          <w:rFonts w:ascii="Arial" w:hAnsi="Arial" w:cs="Arial"/>
          <w:sz w:val="24"/>
          <w:szCs w:val="24"/>
        </w:rPr>
        <w:t>DataGridView</w:t>
      </w:r>
      <w:proofErr w:type="spellEnd"/>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private</w:t>
      </w:r>
      <w:proofErr w:type="gramEnd"/>
      <w:r w:rsidRPr="00CD2E44">
        <w:rPr>
          <w:rFonts w:ascii="Arial" w:hAnsi="Arial" w:cs="Arial"/>
          <w:sz w:val="24"/>
          <w:szCs w:val="24"/>
        </w:rPr>
        <w:t xml:space="preserve"> void </w:t>
      </w:r>
      <w:proofErr w:type="spellStart"/>
      <w:r w:rsidRPr="00CD2E44">
        <w:rPr>
          <w:rFonts w:ascii="Arial" w:hAnsi="Arial" w:cs="Arial"/>
          <w:sz w:val="24"/>
          <w:szCs w:val="24"/>
        </w:rPr>
        <w:t>DisplayData</w:t>
      </w:r>
      <w:proofErr w:type="spell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con.Open</w:t>
      </w:r>
      <w:proofErr w:type="spellEnd"/>
      <w:r w:rsidRPr="00CD2E44">
        <w:rPr>
          <w:rFonts w:ascii="Arial" w:hAnsi="Arial" w:cs="Arial"/>
          <w:sz w:val="24"/>
          <w:szCs w:val="24"/>
        </w:rPr>
        <w:t>(</w:t>
      </w:r>
      <w:proofErr w:type="gram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r w:rsidRPr="00CD2E44">
        <w:rPr>
          <w:rFonts w:ascii="Arial" w:hAnsi="Arial" w:cs="Arial"/>
          <w:sz w:val="24"/>
          <w:szCs w:val="24"/>
        </w:rPr>
        <w:t>DataTable</w:t>
      </w:r>
      <w:proofErr w:type="spellEnd"/>
      <w:r w:rsidRPr="00CD2E44">
        <w:rPr>
          <w:rFonts w:ascii="Arial" w:hAnsi="Arial" w:cs="Arial"/>
          <w:sz w:val="24"/>
          <w:szCs w:val="24"/>
        </w:rPr>
        <w:t xml:space="preserve"> </w:t>
      </w:r>
      <w:proofErr w:type="spellStart"/>
      <w:r w:rsidRPr="00CD2E44">
        <w:rPr>
          <w:rFonts w:ascii="Arial" w:hAnsi="Arial" w:cs="Arial"/>
          <w:sz w:val="24"/>
          <w:szCs w:val="24"/>
        </w:rPr>
        <w:t>dt</w:t>
      </w:r>
      <w:proofErr w:type="spellEnd"/>
      <w:r w:rsidRPr="00CD2E44">
        <w:rPr>
          <w:rFonts w:ascii="Arial" w:hAnsi="Arial" w:cs="Arial"/>
          <w:sz w:val="24"/>
          <w:szCs w:val="24"/>
        </w:rPr>
        <w:t xml:space="preserve">=new </w:t>
      </w:r>
      <w:proofErr w:type="spellStart"/>
      <w:proofErr w:type="gramStart"/>
      <w:r w:rsidRPr="00CD2E44">
        <w:rPr>
          <w:rFonts w:ascii="Arial" w:hAnsi="Arial" w:cs="Arial"/>
          <w:sz w:val="24"/>
          <w:szCs w:val="24"/>
        </w:rPr>
        <w:t>DataTable</w:t>
      </w:r>
      <w:proofErr w:type="spellEnd"/>
      <w:r w:rsidRPr="00CD2E44">
        <w:rPr>
          <w:rFonts w:ascii="Arial" w:hAnsi="Arial" w:cs="Arial"/>
          <w:sz w:val="24"/>
          <w:szCs w:val="24"/>
        </w:rPr>
        <w:t>(</w:t>
      </w:r>
      <w:proofErr w:type="gram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adapt=</w:t>
      </w:r>
      <w:proofErr w:type="gramEnd"/>
      <w:r w:rsidRPr="00CD2E44">
        <w:rPr>
          <w:rFonts w:ascii="Arial" w:hAnsi="Arial" w:cs="Arial"/>
          <w:sz w:val="24"/>
          <w:szCs w:val="24"/>
        </w:rPr>
        <w:t xml:space="preserve">new </w:t>
      </w:r>
      <w:proofErr w:type="spellStart"/>
      <w:r w:rsidRPr="00CD2E44">
        <w:rPr>
          <w:rFonts w:ascii="Arial" w:hAnsi="Arial" w:cs="Arial"/>
          <w:sz w:val="24"/>
          <w:szCs w:val="24"/>
        </w:rPr>
        <w:t>SqlDataAdapter</w:t>
      </w:r>
      <w:proofErr w:type="spellEnd"/>
      <w:r w:rsidRPr="00CD2E44">
        <w:rPr>
          <w:rFonts w:ascii="Arial" w:hAnsi="Arial" w:cs="Arial"/>
          <w:sz w:val="24"/>
          <w:szCs w:val="24"/>
        </w:rPr>
        <w:t xml:space="preserve">("select * from </w:t>
      </w:r>
      <w:proofErr w:type="spellStart"/>
      <w:r w:rsidRPr="00CD2E44">
        <w:rPr>
          <w:rFonts w:ascii="Arial" w:hAnsi="Arial" w:cs="Arial"/>
          <w:sz w:val="24"/>
          <w:szCs w:val="24"/>
        </w:rPr>
        <w:t>tbl_Record",con</w:t>
      </w:r>
      <w:proofErr w:type="spell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adapt.Fill</w:t>
      </w:r>
      <w:proofErr w:type="spellEnd"/>
      <w:r w:rsidRPr="00CD2E44">
        <w:rPr>
          <w:rFonts w:ascii="Arial" w:hAnsi="Arial" w:cs="Arial"/>
          <w:sz w:val="24"/>
          <w:szCs w:val="24"/>
        </w:rPr>
        <w:t>(</w:t>
      </w:r>
      <w:proofErr w:type="spellStart"/>
      <w:proofErr w:type="gramEnd"/>
      <w:r w:rsidRPr="00CD2E44">
        <w:rPr>
          <w:rFonts w:ascii="Arial" w:hAnsi="Arial" w:cs="Arial"/>
          <w:sz w:val="24"/>
          <w:szCs w:val="24"/>
        </w:rPr>
        <w:t>dt</w:t>
      </w:r>
      <w:proofErr w:type="spell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dataGridView1.DataSource = </w:t>
      </w:r>
      <w:proofErr w:type="spellStart"/>
      <w:proofErr w:type="gramStart"/>
      <w:r w:rsidRPr="00CD2E44">
        <w:rPr>
          <w:rFonts w:ascii="Arial" w:hAnsi="Arial" w:cs="Arial"/>
          <w:sz w:val="24"/>
          <w:szCs w:val="24"/>
        </w:rPr>
        <w:t>dt</w:t>
      </w:r>
      <w:proofErr w:type="spellEnd"/>
      <w:proofErr w:type="gram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con.Close</w:t>
      </w:r>
      <w:proofErr w:type="spellEnd"/>
      <w:r w:rsidRPr="00CD2E44">
        <w:rPr>
          <w:rFonts w:ascii="Arial" w:hAnsi="Arial" w:cs="Arial"/>
          <w:sz w:val="24"/>
          <w:szCs w:val="24"/>
        </w:rPr>
        <w:t>(</w:t>
      </w:r>
      <w:proofErr w:type="gram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lastRenderedPageBreak/>
        <w:t xml:space="preserve">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//Clear Data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private</w:t>
      </w:r>
      <w:proofErr w:type="gramEnd"/>
      <w:r w:rsidRPr="00CD2E44">
        <w:rPr>
          <w:rFonts w:ascii="Arial" w:hAnsi="Arial" w:cs="Arial"/>
          <w:sz w:val="24"/>
          <w:szCs w:val="24"/>
        </w:rPr>
        <w:t xml:space="preserve"> void </w:t>
      </w:r>
      <w:proofErr w:type="spellStart"/>
      <w:r w:rsidRPr="00CD2E44">
        <w:rPr>
          <w:rFonts w:ascii="Arial" w:hAnsi="Arial" w:cs="Arial"/>
          <w:sz w:val="24"/>
          <w:szCs w:val="24"/>
        </w:rPr>
        <w:t>ClearData</w:t>
      </w:r>
      <w:proofErr w:type="spell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r w:rsidRPr="00CD2E44">
        <w:rPr>
          <w:rFonts w:ascii="Arial" w:hAnsi="Arial" w:cs="Arial"/>
          <w:sz w:val="24"/>
          <w:szCs w:val="24"/>
        </w:rPr>
        <w:t>txt_Name.Text</w:t>
      </w:r>
      <w:proofErr w:type="spellEnd"/>
      <w:r w:rsidRPr="00CD2E44">
        <w:rPr>
          <w:rFonts w:ascii="Arial" w:hAnsi="Arial" w:cs="Arial"/>
          <w:sz w:val="24"/>
          <w:szCs w:val="24"/>
        </w:rPr>
        <w:t xml:space="preserve"> =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r w:rsidRPr="00CD2E44">
        <w:rPr>
          <w:rFonts w:ascii="Arial" w:hAnsi="Arial" w:cs="Arial"/>
          <w:sz w:val="24"/>
          <w:szCs w:val="24"/>
        </w:rPr>
        <w:t>txt_State.Text</w:t>
      </w:r>
      <w:proofErr w:type="spellEnd"/>
      <w:r w:rsidRPr="00CD2E44">
        <w:rPr>
          <w:rFonts w:ascii="Arial" w:hAnsi="Arial" w:cs="Arial"/>
          <w:sz w:val="24"/>
          <w:szCs w:val="24"/>
        </w:rPr>
        <w:t xml:space="preserve"> =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ID = 0;</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//dataGridView1 </w:t>
      </w:r>
      <w:proofErr w:type="spellStart"/>
      <w:r w:rsidRPr="00CD2E44">
        <w:rPr>
          <w:rFonts w:ascii="Arial" w:hAnsi="Arial" w:cs="Arial"/>
          <w:sz w:val="24"/>
          <w:szCs w:val="24"/>
        </w:rPr>
        <w:t>RowHeaderMouseClick</w:t>
      </w:r>
      <w:proofErr w:type="spellEnd"/>
      <w:r w:rsidRPr="00CD2E44">
        <w:rPr>
          <w:rFonts w:ascii="Arial" w:hAnsi="Arial" w:cs="Arial"/>
          <w:sz w:val="24"/>
          <w:szCs w:val="24"/>
        </w:rPr>
        <w:t xml:space="preserve"> Event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private</w:t>
      </w:r>
      <w:proofErr w:type="gramEnd"/>
      <w:r w:rsidRPr="00CD2E44">
        <w:rPr>
          <w:rFonts w:ascii="Arial" w:hAnsi="Arial" w:cs="Arial"/>
          <w:sz w:val="24"/>
          <w:szCs w:val="24"/>
        </w:rPr>
        <w:t xml:space="preserve"> void dataGridView1_RowHeaderMouseClick(object sender, </w:t>
      </w:r>
      <w:proofErr w:type="spellStart"/>
      <w:r w:rsidRPr="00CD2E44">
        <w:rPr>
          <w:rFonts w:ascii="Arial" w:hAnsi="Arial" w:cs="Arial"/>
          <w:sz w:val="24"/>
          <w:szCs w:val="24"/>
        </w:rPr>
        <w:t>DataGridViewCellMouseEventArgs</w:t>
      </w:r>
      <w:proofErr w:type="spellEnd"/>
      <w:r w:rsidRPr="00CD2E44">
        <w:rPr>
          <w:rFonts w:ascii="Arial" w:hAnsi="Arial" w:cs="Arial"/>
          <w:sz w:val="24"/>
          <w:szCs w:val="24"/>
        </w:rPr>
        <w:t xml:space="preserve"> </w:t>
      </w:r>
      <w:r w:rsidR="009B2E47" w:rsidRPr="00CD2E44">
        <w:rPr>
          <w:rFonts w:ascii="Arial" w:hAnsi="Arial" w:cs="Arial"/>
          <w:sz w:val="24"/>
          <w:szCs w:val="24"/>
        </w:rPr>
        <w:tab/>
      </w:r>
      <w:r w:rsidRPr="00CD2E44">
        <w:rPr>
          <w:rFonts w:ascii="Arial" w:hAnsi="Arial" w:cs="Arial"/>
          <w:sz w:val="24"/>
          <w:szCs w:val="24"/>
        </w:rPr>
        <w:t>e)</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ID = </w:t>
      </w:r>
      <w:proofErr w:type="gramStart"/>
      <w:r w:rsidRPr="00CD2E44">
        <w:rPr>
          <w:rFonts w:ascii="Arial" w:hAnsi="Arial" w:cs="Arial"/>
          <w:sz w:val="24"/>
          <w:szCs w:val="24"/>
        </w:rPr>
        <w:t>Convert.ToInt32(</w:t>
      </w:r>
      <w:proofErr w:type="gramEnd"/>
      <w:r w:rsidRPr="00CD2E44">
        <w:rPr>
          <w:rFonts w:ascii="Arial" w:hAnsi="Arial" w:cs="Arial"/>
          <w:sz w:val="24"/>
          <w:szCs w:val="24"/>
        </w:rPr>
        <w:t>dataGridView1.Rows[e.RowIndex].Cells[0].Value.ToString());</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r w:rsidRPr="00CD2E44">
        <w:rPr>
          <w:rFonts w:ascii="Arial" w:hAnsi="Arial" w:cs="Arial"/>
          <w:sz w:val="24"/>
          <w:szCs w:val="24"/>
        </w:rPr>
        <w:t>txt_Name.Text</w:t>
      </w:r>
      <w:proofErr w:type="spellEnd"/>
      <w:r w:rsidRPr="00CD2E44">
        <w:rPr>
          <w:rFonts w:ascii="Arial" w:hAnsi="Arial" w:cs="Arial"/>
          <w:sz w:val="24"/>
          <w:szCs w:val="24"/>
        </w:rPr>
        <w:t xml:space="preserve"> = </w:t>
      </w:r>
      <w:proofErr w:type="gramStart"/>
      <w:r w:rsidRPr="00CD2E44">
        <w:rPr>
          <w:rFonts w:ascii="Arial" w:hAnsi="Arial" w:cs="Arial"/>
          <w:sz w:val="24"/>
          <w:szCs w:val="24"/>
        </w:rPr>
        <w:t>dataGridView1.Rows[</w:t>
      </w:r>
      <w:proofErr w:type="spellStart"/>
      <w:proofErr w:type="gramEnd"/>
      <w:r w:rsidRPr="00CD2E44">
        <w:rPr>
          <w:rFonts w:ascii="Arial" w:hAnsi="Arial" w:cs="Arial"/>
          <w:sz w:val="24"/>
          <w:szCs w:val="24"/>
        </w:rPr>
        <w:t>e.RowIndex</w:t>
      </w:r>
      <w:proofErr w:type="spellEnd"/>
      <w:r w:rsidRPr="00CD2E44">
        <w:rPr>
          <w:rFonts w:ascii="Arial" w:hAnsi="Arial" w:cs="Arial"/>
          <w:sz w:val="24"/>
          <w:szCs w:val="24"/>
        </w:rPr>
        <w:t>].Cells[1].</w:t>
      </w:r>
      <w:proofErr w:type="spellStart"/>
      <w:r w:rsidRPr="00CD2E44">
        <w:rPr>
          <w:rFonts w:ascii="Arial" w:hAnsi="Arial" w:cs="Arial"/>
          <w:sz w:val="24"/>
          <w:szCs w:val="24"/>
        </w:rPr>
        <w:t>Value.ToString</w:t>
      </w:r>
      <w:proofErr w:type="spell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r w:rsidRPr="00CD2E44">
        <w:rPr>
          <w:rFonts w:ascii="Arial" w:hAnsi="Arial" w:cs="Arial"/>
          <w:sz w:val="24"/>
          <w:szCs w:val="24"/>
        </w:rPr>
        <w:t>txt_State.Text</w:t>
      </w:r>
      <w:proofErr w:type="spellEnd"/>
      <w:r w:rsidRPr="00CD2E44">
        <w:rPr>
          <w:rFonts w:ascii="Arial" w:hAnsi="Arial" w:cs="Arial"/>
          <w:sz w:val="24"/>
          <w:szCs w:val="24"/>
        </w:rPr>
        <w:t xml:space="preserve"> = </w:t>
      </w:r>
      <w:proofErr w:type="gramStart"/>
      <w:r w:rsidRPr="00CD2E44">
        <w:rPr>
          <w:rFonts w:ascii="Arial" w:hAnsi="Arial" w:cs="Arial"/>
          <w:sz w:val="24"/>
          <w:szCs w:val="24"/>
        </w:rPr>
        <w:t>dataGridView1.Rows[</w:t>
      </w:r>
      <w:proofErr w:type="spellStart"/>
      <w:proofErr w:type="gramEnd"/>
      <w:r w:rsidRPr="00CD2E44">
        <w:rPr>
          <w:rFonts w:ascii="Arial" w:hAnsi="Arial" w:cs="Arial"/>
          <w:sz w:val="24"/>
          <w:szCs w:val="24"/>
        </w:rPr>
        <w:t>e.RowIndex</w:t>
      </w:r>
      <w:proofErr w:type="spellEnd"/>
      <w:r w:rsidRPr="00CD2E44">
        <w:rPr>
          <w:rFonts w:ascii="Arial" w:hAnsi="Arial" w:cs="Arial"/>
          <w:sz w:val="24"/>
          <w:szCs w:val="24"/>
        </w:rPr>
        <w:t>].Cells[2].</w:t>
      </w:r>
      <w:proofErr w:type="spellStart"/>
      <w:r w:rsidRPr="00CD2E44">
        <w:rPr>
          <w:rFonts w:ascii="Arial" w:hAnsi="Arial" w:cs="Arial"/>
          <w:sz w:val="24"/>
          <w:szCs w:val="24"/>
        </w:rPr>
        <w:t>Value.ToString</w:t>
      </w:r>
      <w:proofErr w:type="spell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//Update Record</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private</w:t>
      </w:r>
      <w:proofErr w:type="gramEnd"/>
      <w:r w:rsidRPr="00CD2E44">
        <w:rPr>
          <w:rFonts w:ascii="Arial" w:hAnsi="Arial" w:cs="Arial"/>
          <w:sz w:val="24"/>
          <w:szCs w:val="24"/>
        </w:rPr>
        <w:t xml:space="preserve"> void </w:t>
      </w:r>
      <w:proofErr w:type="spellStart"/>
      <w:r w:rsidRPr="00CD2E44">
        <w:rPr>
          <w:rFonts w:ascii="Arial" w:hAnsi="Arial" w:cs="Arial"/>
          <w:sz w:val="24"/>
          <w:szCs w:val="24"/>
        </w:rPr>
        <w:t>btn_Update_Click</w:t>
      </w:r>
      <w:proofErr w:type="spellEnd"/>
      <w:r w:rsidRPr="00CD2E44">
        <w:rPr>
          <w:rFonts w:ascii="Arial" w:hAnsi="Arial" w:cs="Arial"/>
          <w:sz w:val="24"/>
          <w:szCs w:val="24"/>
        </w:rPr>
        <w:t xml:space="preserve">(object sender, </w:t>
      </w:r>
      <w:proofErr w:type="spellStart"/>
      <w:r w:rsidRPr="00CD2E44">
        <w:rPr>
          <w:rFonts w:ascii="Arial" w:hAnsi="Arial" w:cs="Arial"/>
          <w:sz w:val="24"/>
          <w:szCs w:val="24"/>
        </w:rPr>
        <w:t>EventArgs</w:t>
      </w:r>
      <w:proofErr w:type="spellEnd"/>
      <w:r w:rsidRPr="00CD2E44">
        <w:rPr>
          <w:rFonts w:ascii="Arial" w:hAnsi="Arial" w:cs="Arial"/>
          <w:sz w:val="24"/>
          <w:szCs w:val="24"/>
        </w:rPr>
        <w:t xml:space="preserve"> e)</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if</w:t>
      </w:r>
      <w:proofErr w:type="gramEnd"/>
      <w:r w:rsidRPr="00CD2E44">
        <w:rPr>
          <w:rFonts w:ascii="Arial" w:hAnsi="Arial" w:cs="Arial"/>
          <w:sz w:val="24"/>
          <w:szCs w:val="24"/>
        </w:rPr>
        <w:t xml:space="preserve"> (</w:t>
      </w:r>
      <w:proofErr w:type="spellStart"/>
      <w:r w:rsidRPr="00CD2E44">
        <w:rPr>
          <w:rFonts w:ascii="Arial" w:hAnsi="Arial" w:cs="Arial"/>
          <w:sz w:val="24"/>
          <w:szCs w:val="24"/>
        </w:rPr>
        <w:t>txt_Name.Text</w:t>
      </w:r>
      <w:proofErr w:type="spellEnd"/>
      <w:r w:rsidRPr="00CD2E44">
        <w:rPr>
          <w:rFonts w:ascii="Arial" w:hAnsi="Arial" w:cs="Arial"/>
          <w:sz w:val="24"/>
          <w:szCs w:val="24"/>
        </w:rPr>
        <w:t xml:space="preserve"> != "" &amp;&amp; </w:t>
      </w:r>
      <w:proofErr w:type="spellStart"/>
      <w:r w:rsidRPr="00CD2E44">
        <w:rPr>
          <w:rFonts w:ascii="Arial" w:hAnsi="Arial" w:cs="Arial"/>
          <w:sz w:val="24"/>
          <w:szCs w:val="24"/>
        </w:rPr>
        <w:t>txt_State.Text</w:t>
      </w:r>
      <w:proofErr w:type="spellEnd"/>
      <w:r w:rsidRPr="00CD2E44">
        <w:rPr>
          <w:rFonts w:ascii="Arial" w:hAnsi="Arial" w:cs="Arial"/>
          <w:sz w:val="24"/>
          <w:szCs w:val="24"/>
        </w:rPr>
        <w:t xml:space="preserve"> !=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cmd</w:t>
      </w:r>
      <w:proofErr w:type="spellEnd"/>
      <w:proofErr w:type="gramEnd"/>
      <w:r w:rsidRPr="00CD2E44">
        <w:rPr>
          <w:rFonts w:ascii="Arial" w:hAnsi="Arial" w:cs="Arial"/>
          <w:sz w:val="24"/>
          <w:szCs w:val="24"/>
        </w:rPr>
        <w:t xml:space="preserve"> = new </w:t>
      </w:r>
      <w:proofErr w:type="spellStart"/>
      <w:r w:rsidRPr="00CD2E44">
        <w:rPr>
          <w:rFonts w:ascii="Arial" w:hAnsi="Arial" w:cs="Arial"/>
          <w:sz w:val="24"/>
          <w:szCs w:val="24"/>
        </w:rPr>
        <w:t>SqlCommand</w:t>
      </w:r>
      <w:proofErr w:type="spellEnd"/>
      <w:r w:rsidRPr="00CD2E44">
        <w:rPr>
          <w:rFonts w:ascii="Arial" w:hAnsi="Arial" w:cs="Arial"/>
          <w:sz w:val="24"/>
          <w:szCs w:val="24"/>
        </w:rPr>
        <w:t xml:space="preserve">("update </w:t>
      </w:r>
      <w:proofErr w:type="spellStart"/>
      <w:r w:rsidRPr="00CD2E44">
        <w:rPr>
          <w:rFonts w:ascii="Arial" w:hAnsi="Arial" w:cs="Arial"/>
          <w:sz w:val="24"/>
          <w:szCs w:val="24"/>
        </w:rPr>
        <w:t>tbl_Record</w:t>
      </w:r>
      <w:proofErr w:type="spellEnd"/>
      <w:r w:rsidRPr="00CD2E44">
        <w:rPr>
          <w:rFonts w:ascii="Arial" w:hAnsi="Arial" w:cs="Arial"/>
          <w:sz w:val="24"/>
          <w:szCs w:val="24"/>
        </w:rPr>
        <w:t xml:space="preserve"> set Name=@</w:t>
      </w:r>
      <w:proofErr w:type="spellStart"/>
      <w:r w:rsidRPr="00CD2E44">
        <w:rPr>
          <w:rFonts w:ascii="Arial" w:hAnsi="Arial" w:cs="Arial"/>
          <w:sz w:val="24"/>
          <w:szCs w:val="24"/>
        </w:rPr>
        <w:t>name,State</w:t>
      </w:r>
      <w:proofErr w:type="spellEnd"/>
      <w:r w:rsidRPr="00CD2E44">
        <w:rPr>
          <w:rFonts w:ascii="Arial" w:hAnsi="Arial" w:cs="Arial"/>
          <w:sz w:val="24"/>
          <w:szCs w:val="24"/>
        </w:rPr>
        <w:t xml:space="preserve">=@state where ID=@id", </w:t>
      </w:r>
      <w:r w:rsidR="009B2E47" w:rsidRPr="00CD2E44">
        <w:rPr>
          <w:rFonts w:ascii="Arial" w:hAnsi="Arial" w:cs="Arial"/>
          <w:sz w:val="24"/>
          <w:szCs w:val="24"/>
        </w:rPr>
        <w:tab/>
      </w:r>
      <w:r w:rsidRPr="00CD2E44">
        <w:rPr>
          <w:rFonts w:ascii="Arial" w:hAnsi="Arial" w:cs="Arial"/>
          <w:sz w:val="24"/>
          <w:szCs w:val="24"/>
        </w:rPr>
        <w:t>con);</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con.Open</w:t>
      </w:r>
      <w:proofErr w:type="spellEnd"/>
      <w:r w:rsidRPr="00CD2E44">
        <w:rPr>
          <w:rFonts w:ascii="Arial" w:hAnsi="Arial" w:cs="Arial"/>
          <w:sz w:val="24"/>
          <w:szCs w:val="24"/>
        </w:rPr>
        <w:t>(</w:t>
      </w:r>
      <w:proofErr w:type="gram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cmd.Parameters.AddWithValue</w:t>
      </w:r>
      <w:proofErr w:type="spellEnd"/>
      <w:r w:rsidRPr="00CD2E44">
        <w:rPr>
          <w:rFonts w:ascii="Arial" w:hAnsi="Arial" w:cs="Arial"/>
          <w:sz w:val="24"/>
          <w:szCs w:val="24"/>
        </w:rPr>
        <w:t>(</w:t>
      </w:r>
      <w:proofErr w:type="gramEnd"/>
      <w:r w:rsidRPr="00CD2E44">
        <w:rPr>
          <w:rFonts w:ascii="Arial" w:hAnsi="Arial" w:cs="Arial"/>
          <w:sz w:val="24"/>
          <w:szCs w:val="24"/>
        </w:rPr>
        <w:t>"@id", ID);</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cmd.Parameters.AddWithValue</w:t>
      </w:r>
      <w:proofErr w:type="spellEnd"/>
      <w:r w:rsidRPr="00CD2E44">
        <w:rPr>
          <w:rFonts w:ascii="Arial" w:hAnsi="Arial" w:cs="Arial"/>
          <w:sz w:val="24"/>
          <w:szCs w:val="24"/>
        </w:rPr>
        <w:t>(</w:t>
      </w:r>
      <w:proofErr w:type="gramEnd"/>
      <w:r w:rsidRPr="00CD2E44">
        <w:rPr>
          <w:rFonts w:ascii="Arial" w:hAnsi="Arial" w:cs="Arial"/>
          <w:sz w:val="24"/>
          <w:szCs w:val="24"/>
        </w:rPr>
        <w:t xml:space="preserve">"@name", </w:t>
      </w:r>
      <w:proofErr w:type="spellStart"/>
      <w:r w:rsidRPr="00CD2E44">
        <w:rPr>
          <w:rFonts w:ascii="Arial" w:hAnsi="Arial" w:cs="Arial"/>
          <w:sz w:val="24"/>
          <w:szCs w:val="24"/>
        </w:rPr>
        <w:t>txt_Name.Text</w:t>
      </w:r>
      <w:proofErr w:type="spell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cmd.Parameters.AddWithValue</w:t>
      </w:r>
      <w:proofErr w:type="spellEnd"/>
      <w:r w:rsidRPr="00CD2E44">
        <w:rPr>
          <w:rFonts w:ascii="Arial" w:hAnsi="Arial" w:cs="Arial"/>
          <w:sz w:val="24"/>
          <w:szCs w:val="24"/>
        </w:rPr>
        <w:t>(</w:t>
      </w:r>
      <w:proofErr w:type="gramEnd"/>
      <w:r w:rsidRPr="00CD2E44">
        <w:rPr>
          <w:rFonts w:ascii="Arial" w:hAnsi="Arial" w:cs="Arial"/>
          <w:sz w:val="24"/>
          <w:szCs w:val="24"/>
        </w:rPr>
        <w:t xml:space="preserve">"@state", </w:t>
      </w:r>
      <w:proofErr w:type="spellStart"/>
      <w:r w:rsidRPr="00CD2E44">
        <w:rPr>
          <w:rFonts w:ascii="Arial" w:hAnsi="Arial" w:cs="Arial"/>
          <w:sz w:val="24"/>
          <w:szCs w:val="24"/>
        </w:rPr>
        <w:t>txt_State.Text</w:t>
      </w:r>
      <w:proofErr w:type="spell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cmd.ExecuteNonQuery</w:t>
      </w:r>
      <w:proofErr w:type="spellEnd"/>
      <w:r w:rsidRPr="00CD2E44">
        <w:rPr>
          <w:rFonts w:ascii="Arial" w:hAnsi="Arial" w:cs="Arial"/>
          <w:sz w:val="24"/>
          <w:szCs w:val="24"/>
        </w:rPr>
        <w:t>(</w:t>
      </w:r>
      <w:proofErr w:type="gram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MessageBox.Show</w:t>
      </w:r>
      <w:proofErr w:type="spellEnd"/>
      <w:r w:rsidRPr="00CD2E44">
        <w:rPr>
          <w:rFonts w:ascii="Arial" w:hAnsi="Arial" w:cs="Arial"/>
          <w:sz w:val="24"/>
          <w:szCs w:val="24"/>
        </w:rPr>
        <w:t>(</w:t>
      </w:r>
      <w:proofErr w:type="gramEnd"/>
      <w:r w:rsidRPr="00CD2E44">
        <w:rPr>
          <w:rFonts w:ascii="Arial" w:hAnsi="Arial" w:cs="Arial"/>
          <w:sz w:val="24"/>
          <w:szCs w:val="24"/>
        </w:rPr>
        <w:t>"Record Updated Successfully");</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con.Close</w:t>
      </w:r>
      <w:proofErr w:type="spellEnd"/>
      <w:r w:rsidRPr="00CD2E44">
        <w:rPr>
          <w:rFonts w:ascii="Arial" w:hAnsi="Arial" w:cs="Arial"/>
          <w:sz w:val="24"/>
          <w:szCs w:val="24"/>
        </w:rPr>
        <w:t>(</w:t>
      </w:r>
      <w:proofErr w:type="gram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DisplayData</w:t>
      </w:r>
      <w:proofErr w:type="spellEnd"/>
      <w:r w:rsidRPr="00CD2E44">
        <w:rPr>
          <w:rFonts w:ascii="Arial" w:hAnsi="Arial" w:cs="Arial"/>
          <w:sz w:val="24"/>
          <w:szCs w:val="24"/>
        </w:rPr>
        <w:t>(</w:t>
      </w:r>
      <w:proofErr w:type="gram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ClearData</w:t>
      </w:r>
      <w:proofErr w:type="spellEnd"/>
      <w:r w:rsidRPr="00CD2E44">
        <w:rPr>
          <w:rFonts w:ascii="Arial" w:hAnsi="Arial" w:cs="Arial"/>
          <w:sz w:val="24"/>
          <w:szCs w:val="24"/>
        </w:rPr>
        <w:t>(</w:t>
      </w:r>
      <w:proofErr w:type="gram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else</w:t>
      </w:r>
      <w:proofErr w:type="gramEnd"/>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MessageBox.Show</w:t>
      </w:r>
      <w:proofErr w:type="spellEnd"/>
      <w:r w:rsidRPr="00CD2E44">
        <w:rPr>
          <w:rFonts w:ascii="Arial" w:hAnsi="Arial" w:cs="Arial"/>
          <w:sz w:val="24"/>
          <w:szCs w:val="24"/>
        </w:rPr>
        <w:t>(</w:t>
      </w:r>
      <w:proofErr w:type="gramEnd"/>
      <w:r w:rsidRPr="00CD2E44">
        <w:rPr>
          <w:rFonts w:ascii="Arial" w:hAnsi="Arial" w:cs="Arial"/>
          <w:sz w:val="24"/>
          <w:szCs w:val="24"/>
        </w:rPr>
        <w:t>"Please Select Record to Update");</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//Delete Record</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private</w:t>
      </w:r>
      <w:proofErr w:type="gramEnd"/>
      <w:r w:rsidRPr="00CD2E44">
        <w:rPr>
          <w:rFonts w:ascii="Arial" w:hAnsi="Arial" w:cs="Arial"/>
          <w:sz w:val="24"/>
          <w:szCs w:val="24"/>
        </w:rPr>
        <w:t xml:space="preserve"> void </w:t>
      </w:r>
      <w:proofErr w:type="spellStart"/>
      <w:r w:rsidRPr="00CD2E44">
        <w:rPr>
          <w:rFonts w:ascii="Arial" w:hAnsi="Arial" w:cs="Arial"/>
          <w:sz w:val="24"/>
          <w:szCs w:val="24"/>
        </w:rPr>
        <w:t>btn_Delete_Click</w:t>
      </w:r>
      <w:proofErr w:type="spellEnd"/>
      <w:r w:rsidRPr="00CD2E44">
        <w:rPr>
          <w:rFonts w:ascii="Arial" w:hAnsi="Arial" w:cs="Arial"/>
          <w:sz w:val="24"/>
          <w:szCs w:val="24"/>
        </w:rPr>
        <w:t xml:space="preserve">(object sender, </w:t>
      </w:r>
      <w:proofErr w:type="spellStart"/>
      <w:r w:rsidRPr="00CD2E44">
        <w:rPr>
          <w:rFonts w:ascii="Arial" w:hAnsi="Arial" w:cs="Arial"/>
          <w:sz w:val="24"/>
          <w:szCs w:val="24"/>
        </w:rPr>
        <w:t>EventArgs</w:t>
      </w:r>
      <w:proofErr w:type="spellEnd"/>
      <w:r w:rsidRPr="00CD2E44">
        <w:rPr>
          <w:rFonts w:ascii="Arial" w:hAnsi="Arial" w:cs="Arial"/>
          <w:sz w:val="24"/>
          <w:szCs w:val="24"/>
        </w:rPr>
        <w:t xml:space="preserve"> e)</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if(</w:t>
      </w:r>
      <w:proofErr w:type="gramEnd"/>
      <w:r w:rsidRPr="00CD2E44">
        <w:rPr>
          <w:rFonts w:ascii="Arial" w:hAnsi="Arial" w:cs="Arial"/>
          <w:sz w:val="24"/>
          <w:szCs w:val="24"/>
        </w:rPr>
        <w:t>ID!=0)</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cmd</w:t>
      </w:r>
      <w:proofErr w:type="spellEnd"/>
      <w:proofErr w:type="gramEnd"/>
      <w:r w:rsidRPr="00CD2E44">
        <w:rPr>
          <w:rFonts w:ascii="Arial" w:hAnsi="Arial" w:cs="Arial"/>
          <w:sz w:val="24"/>
          <w:szCs w:val="24"/>
        </w:rPr>
        <w:t xml:space="preserve"> = new </w:t>
      </w:r>
      <w:proofErr w:type="spellStart"/>
      <w:r w:rsidRPr="00CD2E44">
        <w:rPr>
          <w:rFonts w:ascii="Arial" w:hAnsi="Arial" w:cs="Arial"/>
          <w:sz w:val="24"/>
          <w:szCs w:val="24"/>
        </w:rPr>
        <w:t>SqlCommand</w:t>
      </w:r>
      <w:proofErr w:type="spellEnd"/>
      <w:r w:rsidRPr="00CD2E44">
        <w:rPr>
          <w:rFonts w:ascii="Arial" w:hAnsi="Arial" w:cs="Arial"/>
          <w:sz w:val="24"/>
          <w:szCs w:val="24"/>
        </w:rPr>
        <w:t xml:space="preserve">("delete </w:t>
      </w:r>
      <w:proofErr w:type="spellStart"/>
      <w:r w:rsidRPr="00CD2E44">
        <w:rPr>
          <w:rFonts w:ascii="Arial" w:hAnsi="Arial" w:cs="Arial"/>
          <w:sz w:val="24"/>
          <w:szCs w:val="24"/>
        </w:rPr>
        <w:t>tbl_Record</w:t>
      </w:r>
      <w:proofErr w:type="spellEnd"/>
      <w:r w:rsidRPr="00CD2E44">
        <w:rPr>
          <w:rFonts w:ascii="Arial" w:hAnsi="Arial" w:cs="Arial"/>
          <w:sz w:val="24"/>
          <w:szCs w:val="24"/>
        </w:rPr>
        <w:t xml:space="preserve"> where ID=@</w:t>
      </w:r>
      <w:proofErr w:type="spellStart"/>
      <w:r w:rsidRPr="00CD2E44">
        <w:rPr>
          <w:rFonts w:ascii="Arial" w:hAnsi="Arial" w:cs="Arial"/>
          <w:sz w:val="24"/>
          <w:szCs w:val="24"/>
        </w:rPr>
        <w:t>id",con</w:t>
      </w:r>
      <w:proofErr w:type="spell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con.Open</w:t>
      </w:r>
      <w:proofErr w:type="spellEnd"/>
      <w:r w:rsidRPr="00CD2E44">
        <w:rPr>
          <w:rFonts w:ascii="Arial" w:hAnsi="Arial" w:cs="Arial"/>
          <w:sz w:val="24"/>
          <w:szCs w:val="24"/>
        </w:rPr>
        <w:t>(</w:t>
      </w:r>
      <w:proofErr w:type="gram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cmd.Parameters.AddWithValue</w:t>
      </w:r>
      <w:proofErr w:type="spellEnd"/>
      <w:r w:rsidRPr="00CD2E44">
        <w:rPr>
          <w:rFonts w:ascii="Arial" w:hAnsi="Arial" w:cs="Arial"/>
          <w:sz w:val="24"/>
          <w:szCs w:val="24"/>
        </w:rPr>
        <w:t>(</w:t>
      </w:r>
      <w:proofErr w:type="gramEnd"/>
      <w:r w:rsidRPr="00CD2E44">
        <w:rPr>
          <w:rFonts w:ascii="Arial" w:hAnsi="Arial" w:cs="Arial"/>
          <w:sz w:val="24"/>
          <w:szCs w:val="24"/>
        </w:rPr>
        <w:t>"@</w:t>
      </w:r>
      <w:proofErr w:type="spellStart"/>
      <w:r w:rsidRPr="00CD2E44">
        <w:rPr>
          <w:rFonts w:ascii="Arial" w:hAnsi="Arial" w:cs="Arial"/>
          <w:sz w:val="24"/>
          <w:szCs w:val="24"/>
        </w:rPr>
        <w:t>id",ID</w:t>
      </w:r>
      <w:proofErr w:type="spell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cmd.ExecuteNonQuery</w:t>
      </w:r>
      <w:proofErr w:type="spellEnd"/>
      <w:r w:rsidRPr="00CD2E44">
        <w:rPr>
          <w:rFonts w:ascii="Arial" w:hAnsi="Arial" w:cs="Arial"/>
          <w:sz w:val="24"/>
          <w:szCs w:val="24"/>
        </w:rPr>
        <w:t>(</w:t>
      </w:r>
      <w:proofErr w:type="gram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con.Close</w:t>
      </w:r>
      <w:proofErr w:type="spellEnd"/>
      <w:r w:rsidRPr="00CD2E44">
        <w:rPr>
          <w:rFonts w:ascii="Arial" w:hAnsi="Arial" w:cs="Arial"/>
          <w:sz w:val="24"/>
          <w:szCs w:val="24"/>
        </w:rPr>
        <w:t>(</w:t>
      </w:r>
      <w:proofErr w:type="gram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MessageBox.Show</w:t>
      </w:r>
      <w:proofErr w:type="spellEnd"/>
      <w:r w:rsidRPr="00CD2E44">
        <w:rPr>
          <w:rFonts w:ascii="Arial" w:hAnsi="Arial" w:cs="Arial"/>
          <w:sz w:val="24"/>
          <w:szCs w:val="24"/>
        </w:rPr>
        <w:t>(</w:t>
      </w:r>
      <w:proofErr w:type="gramEnd"/>
      <w:r w:rsidRPr="00CD2E44">
        <w:rPr>
          <w:rFonts w:ascii="Arial" w:hAnsi="Arial" w:cs="Arial"/>
          <w:sz w:val="24"/>
          <w:szCs w:val="24"/>
        </w:rPr>
        <w:t>"Record Deleted Successfully!");</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DisplayData</w:t>
      </w:r>
      <w:proofErr w:type="spellEnd"/>
      <w:r w:rsidRPr="00CD2E44">
        <w:rPr>
          <w:rFonts w:ascii="Arial" w:hAnsi="Arial" w:cs="Arial"/>
          <w:sz w:val="24"/>
          <w:szCs w:val="24"/>
        </w:rPr>
        <w:t>(</w:t>
      </w:r>
      <w:proofErr w:type="gram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ClearData</w:t>
      </w:r>
      <w:proofErr w:type="spellEnd"/>
      <w:r w:rsidRPr="00CD2E44">
        <w:rPr>
          <w:rFonts w:ascii="Arial" w:hAnsi="Arial" w:cs="Arial"/>
          <w:sz w:val="24"/>
          <w:szCs w:val="24"/>
        </w:rPr>
        <w:t>(</w:t>
      </w:r>
      <w:proofErr w:type="gramEnd"/>
      <w:r w:rsidRPr="00CD2E44">
        <w:rPr>
          <w:rFonts w:ascii="Arial" w:hAnsi="Arial" w:cs="Arial"/>
          <w:sz w:val="24"/>
          <w:szCs w:val="24"/>
        </w:rPr>
        <w:t>);</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else</w:t>
      </w:r>
      <w:proofErr w:type="gramEnd"/>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
    <w:p w:rsidR="00366F63"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MessageBox.Show</w:t>
      </w:r>
      <w:proofErr w:type="spellEnd"/>
      <w:r w:rsidRPr="00CD2E44">
        <w:rPr>
          <w:rFonts w:ascii="Arial" w:hAnsi="Arial" w:cs="Arial"/>
          <w:sz w:val="24"/>
          <w:szCs w:val="24"/>
        </w:rPr>
        <w:t>(</w:t>
      </w:r>
      <w:proofErr w:type="gramEnd"/>
      <w:r w:rsidRPr="00CD2E44">
        <w:rPr>
          <w:rFonts w:ascii="Arial" w:hAnsi="Arial" w:cs="Arial"/>
          <w:sz w:val="24"/>
          <w:szCs w:val="24"/>
        </w:rPr>
        <w:t>"Please Select Record to Delete")}</w:t>
      </w:r>
    </w:p>
    <w:p w:rsidR="00950356" w:rsidRPr="00CD2E44" w:rsidRDefault="00366F63" w:rsidP="00D602B7">
      <w:pPr>
        <w:tabs>
          <w:tab w:val="right" w:pos="9360"/>
        </w:tabs>
        <w:spacing w:after="0" w:line="240" w:lineRule="auto"/>
        <w:rPr>
          <w:rFonts w:ascii="Arial" w:hAnsi="Arial" w:cs="Arial"/>
          <w:sz w:val="24"/>
          <w:szCs w:val="24"/>
        </w:rPr>
      </w:pPr>
      <w:r w:rsidRPr="00CD2E44">
        <w:rPr>
          <w:rFonts w:ascii="Arial" w:hAnsi="Arial" w:cs="Arial"/>
          <w:sz w:val="24"/>
          <w:szCs w:val="24"/>
        </w:rPr>
        <w:lastRenderedPageBreak/>
        <w:t xml:space="preserve">      </w:t>
      </w:r>
    </w:p>
    <w:p w:rsidR="00F03645" w:rsidRPr="00CD2E44" w:rsidRDefault="00F03645" w:rsidP="00D602B7">
      <w:pPr>
        <w:spacing w:after="0"/>
        <w:rPr>
          <w:rFonts w:ascii="Arial" w:hAnsi="Arial" w:cs="Arial"/>
          <w:b/>
          <w:sz w:val="36"/>
          <w:szCs w:val="36"/>
        </w:rPr>
      </w:pPr>
      <w:r w:rsidRPr="00CD2E44">
        <w:rPr>
          <w:rFonts w:ascii="Arial" w:hAnsi="Arial" w:cs="Arial"/>
          <w:b/>
          <w:sz w:val="36"/>
          <w:szCs w:val="36"/>
        </w:rPr>
        <w:t>Output:</w:t>
      </w:r>
    </w:p>
    <w:p w:rsidR="00F03645" w:rsidRPr="00CD2E44" w:rsidRDefault="00F03645" w:rsidP="00D602B7">
      <w:pPr>
        <w:tabs>
          <w:tab w:val="right" w:pos="9360"/>
        </w:tabs>
        <w:spacing w:after="0" w:line="240" w:lineRule="auto"/>
        <w:rPr>
          <w:rFonts w:ascii="Arial" w:hAnsi="Arial" w:cs="Arial"/>
          <w:b/>
          <w:sz w:val="36"/>
          <w:szCs w:val="36"/>
        </w:rPr>
      </w:pPr>
    </w:p>
    <w:p w:rsidR="00F03645" w:rsidRPr="00CD2E44" w:rsidRDefault="00F03645" w:rsidP="00D602B7">
      <w:pPr>
        <w:tabs>
          <w:tab w:val="right" w:pos="9360"/>
        </w:tabs>
        <w:spacing w:after="0" w:line="240" w:lineRule="auto"/>
        <w:rPr>
          <w:rFonts w:ascii="Arial" w:hAnsi="Arial" w:cs="Arial"/>
          <w:b/>
          <w:sz w:val="36"/>
          <w:szCs w:val="36"/>
        </w:rPr>
      </w:pPr>
      <w:r w:rsidRPr="00CD2E44">
        <w:rPr>
          <w:rFonts w:ascii="Arial" w:hAnsi="Arial" w:cs="Arial"/>
          <w:b/>
          <w:noProof/>
          <w:sz w:val="36"/>
          <w:szCs w:val="36"/>
        </w:rPr>
        <w:drawing>
          <wp:inline distT="0" distB="0" distL="0" distR="0">
            <wp:extent cx="3455670" cy="2204574"/>
            <wp:effectExtent l="19050" t="0" r="0" b="0"/>
            <wp:docPr id="1" name="Picture 0" descr="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pic:nvPicPr>
                  <pic:blipFill>
                    <a:blip r:embed="rId15"/>
                    <a:stretch>
                      <a:fillRect/>
                    </a:stretch>
                  </pic:blipFill>
                  <pic:spPr>
                    <a:xfrm>
                      <a:off x="0" y="0"/>
                      <a:ext cx="3435942" cy="2191988"/>
                    </a:xfrm>
                    <a:prstGeom prst="rect">
                      <a:avLst/>
                    </a:prstGeom>
                  </pic:spPr>
                </pic:pic>
              </a:graphicData>
            </a:graphic>
          </wp:inline>
        </w:drawing>
      </w:r>
      <w:r w:rsidRPr="00CD2E44">
        <w:rPr>
          <w:rFonts w:ascii="Arial" w:hAnsi="Arial" w:cs="Arial"/>
          <w:b/>
          <w:noProof/>
          <w:sz w:val="36"/>
          <w:szCs w:val="36"/>
        </w:rPr>
        <w:drawing>
          <wp:inline distT="0" distB="0" distL="0" distR="0">
            <wp:extent cx="3455670" cy="2225034"/>
            <wp:effectExtent l="19050" t="0" r="0" b="0"/>
            <wp:docPr id="2" name="Picture 1" descr="UD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I1.PNG"/>
                    <pic:cNvPicPr/>
                  </pic:nvPicPr>
                  <pic:blipFill>
                    <a:blip r:embed="rId16"/>
                    <a:stretch>
                      <a:fillRect/>
                    </a:stretch>
                  </pic:blipFill>
                  <pic:spPr>
                    <a:xfrm>
                      <a:off x="0" y="0"/>
                      <a:ext cx="3471582" cy="2235279"/>
                    </a:xfrm>
                    <a:prstGeom prst="rect">
                      <a:avLst/>
                    </a:prstGeom>
                  </pic:spPr>
                </pic:pic>
              </a:graphicData>
            </a:graphic>
          </wp:inline>
        </w:drawing>
      </w:r>
      <w:r w:rsidRPr="00CD2E44">
        <w:rPr>
          <w:rFonts w:ascii="Arial" w:hAnsi="Arial" w:cs="Arial"/>
          <w:b/>
          <w:noProof/>
          <w:sz w:val="36"/>
          <w:szCs w:val="36"/>
        </w:rPr>
        <w:drawing>
          <wp:inline distT="0" distB="0" distL="0" distR="0">
            <wp:extent cx="3455670" cy="2210532"/>
            <wp:effectExtent l="19050" t="0" r="0" b="0"/>
            <wp:docPr id="3" name="Picture 2" descr="UD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I2.PNG"/>
                    <pic:cNvPicPr/>
                  </pic:nvPicPr>
                  <pic:blipFill>
                    <a:blip r:embed="rId17"/>
                    <a:stretch>
                      <a:fillRect/>
                    </a:stretch>
                  </pic:blipFill>
                  <pic:spPr>
                    <a:xfrm>
                      <a:off x="0" y="0"/>
                      <a:ext cx="3454438" cy="2209744"/>
                    </a:xfrm>
                    <a:prstGeom prst="rect">
                      <a:avLst/>
                    </a:prstGeom>
                  </pic:spPr>
                </pic:pic>
              </a:graphicData>
            </a:graphic>
          </wp:inline>
        </w:drawing>
      </w:r>
      <w:r w:rsidRPr="00CD2E44">
        <w:rPr>
          <w:rFonts w:ascii="Arial" w:hAnsi="Arial" w:cs="Arial"/>
          <w:b/>
          <w:noProof/>
          <w:sz w:val="36"/>
          <w:szCs w:val="36"/>
        </w:rPr>
        <w:drawing>
          <wp:inline distT="0" distB="0" distL="0" distR="0">
            <wp:extent cx="3455670" cy="2227351"/>
            <wp:effectExtent l="19050" t="0" r="0" b="0"/>
            <wp:docPr id="4" name="Picture 3" descr="UD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I3.PNG"/>
                    <pic:cNvPicPr/>
                  </pic:nvPicPr>
                  <pic:blipFill>
                    <a:blip r:embed="rId18"/>
                    <a:stretch>
                      <a:fillRect/>
                    </a:stretch>
                  </pic:blipFill>
                  <pic:spPr>
                    <a:xfrm>
                      <a:off x="0" y="0"/>
                      <a:ext cx="3468573" cy="2235668"/>
                    </a:xfrm>
                    <a:prstGeom prst="rect">
                      <a:avLst/>
                    </a:prstGeom>
                  </pic:spPr>
                </pic:pic>
              </a:graphicData>
            </a:graphic>
          </wp:inline>
        </w:drawing>
      </w:r>
      <w:r w:rsidRPr="00CD2E44">
        <w:rPr>
          <w:rFonts w:ascii="Arial" w:hAnsi="Arial" w:cs="Arial"/>
          <w:b/>
          <w:noProof/>
          <w:sz w:val="36"/>
          <w:szCs w:val="36"/>
        </w:rPr>
        <w:lastRenderedPageBreak/>
        <w:drawing>
          <wp:inline distT="0" distB="0" distL="0" distR="0">
            <wp:extent cx="3455670" cy="2219940"/>
            <wp:effectExtent l="19050" t="0" r="0" b="0"/>
            <wp:docPr id="5" name="Picture 4" descr="UD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I4.PNG"/>
                    <pic:cNvPicPr/>
                  </pic:nvPicPr>
                  <pic:blipFill>
                    <a:blip r:embed="rId19"/>
                    <a:stretch>
                      <a:fillRect/>
                    </a:stretch>
                  </pic:blipFill>
                  <pic:spPr>
                    <a:xfrm>
                      <a:off x="0" y="0"/>
                      <a:ext cx="3480154" cy="2235668"/>
                    </a:xfrm>
                    <a:prstGeom prst="rect">
                      <a:avLst/>
                    </a:prstGeom>
                  </pic:spPr>
                </pic:pic>
              </a:graphicData>
            </a:graphic>
          </wp:inline>
        </w:drawing>
      </w:r>
      <w:r w:rsidRPr="00CD2E44">
        <w:rPr>
          <w:rFonts w:ascii="Arial" w:hAnsi="Arial" w:cs="Arial"/>
          <w:b/>
          <w:noProof/>
          <w:sz w:val="36"/>
          <w:szCs w:val="36"/>
        </w:rPr>
        <w:drawing>
          <wp:inline distT="0" distB="0" distL="0" distR="0">
            <wp:extent cx="3455670" cy="2223458"/>
            <wp:effectExtent l="19050" t="0" r="0" b="0"/>
            <wp:docPr id="6" name="Picture 5" descr="UD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I5.PNG"/>
                    <pic:cNvPicPr/>
                  </pic:nvPicPr>
                  <pic:blipFill>
                    <a:blip r:embed="rId20"/>
                    <a:stretch>
                      <a:fillRect/>
                    </a:stretch>
                  </pic:blipFill>
                  <pic:spPr>
                    <a:xfrm>
                      <a:off x="0" y="0"/>
                      <a:ext cx="3480154" cy="2239211"/>
                    </a:xfrm>
                    <a:prstGeom prst="rect">
                      <a:avLst/>
                    </a:prstGeom>
                  </pic:spPr>
                </pic:pic>
              </a:graphicData>
            </a:graphic>
          </wp:inline>
        </w:drawing>
      </w:r>
      <w:r w:rsidRPr="00CD2E44">
        <w:rPr>
          <w:rFonts w:ascii="Arial" w:hAnsi="Arial" w:cs="Arial"/>
          <w:b/>
          <w:noProof/>
          <w:sz w:val="36"/>
          <w:szCs w:val="36"/>
        </w:rPr>
        <w:drawing>
          <wp:inline distT="0" distB="0" distL="0" distR="0">
            <wp:extent cx="3455670" cy="2230875"/>
            <wp:effectExtent l="19050" t="0" r="0" b="0"/>
            <wp:docPr id="7" name="Picture 6" descr="UD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I6.PNG"/>
                    <pic:cNvPicPr/>
                  </pic:nvPicPr>
                  <pic:blipFill>
                    <a:blip r:embed="rId21"/>
                    <a:stretch>
                      <a:fillRect/>
                    </a:stretch>
                  </pic:blipFill>
                  <pic:spPr>
                    <a:xfrm>
                      <a:off x="0" y="0"/>
                      <a:ext cx="3458342" cy="2232600"/>
                    </a:xfrm>
                    <a:prstGeom prst="rect">
                      <a:avLst/>
                    </a:prstGeom>
                  </pic:spPr>
                </pic:pic>
              </a:graphicData>
            </a:graphic>
          </wp:inline>
        </w:drawing>
      </w:r>
      <w:r w:rsidRPr="00CD2E44">
        <w:rPr>
          <w:rFonts w:ascii="Arial" w:hAnsi="Arial" w:cs="Arial"/>
          <w:b/>
          <w:noProof/>
          <w:sz w:val="36"/>
          <w:szCs w:val="36"/>
        </w:rPr>
        <w:drawing>
          <wp:inline distT="0" distB="0" distL="0" distR="0">
            <wp:extent cx="3455670" cy="2216017"/>
            <wp:effectExtent l="19050" t="0" r="0" b="0"/>
            <wp:docPr id="8" name="Picture 7" descr="UD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I7.PNG"/>
                    <pic:cNvPicPr/>
                  </pic:nvPicPr>
                  <pic:blipFill>
                    <a:blip r:embed="rId22"/>
                    <a:stretch>
                      <a:fillRect/>
                    </a:stretch>
                  </pic:blipFill>
                  <pic:spPr>
                    <a:xfrm>
                      <a:off x="0" y="0"/>
                      <a:ext cx="3463010" cy="2220724"/>
                    </a:xfrm>
                    <a:prstGeom prst="rect">
                      <a:avLst/>
                    </a:prstGeom>
                  </pic:spPr>
                </pic:pic>
              </a:graphicData>
            </a:graphic>
          </wp:inline>
        </w:drawing>
      </w:r>
      <w:r w:rsidRPr="00CD2E44">
        <w:rPr>
          <w:rFonts w:ascii="Arial" w:hAnsi="Arial" w:cs="Arial"/>
          <w:b/>
          <w:noProof/>
          <w:sz w:val="36"/>
          <w:szCs w:val="36"/>
        </w:rPr>
        <w:lastRenderedPageBreak/>
        <w:drawing>
          <wp:inline distT="0" distB="0" distL="0" distR="0">
            <wp:extent cx="3546662" cy="2286000"/>
            <wp:effectExtent l="19050" t="0" r="0" b="0"/>
            <wp:docPr id="9" name="Picture 8" descr="UD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I8.PNG"/>
                    <pic:cNvPicPr/>
                  </pic:nvPicPr>
                  <pic:blipFill>
                    <a:blip r:embed="rId23"/>
                    <a:stretch>
                      <a:fillRect/>
                    </a:stretch>
                  </pic:blipFill>
                  <pic:spPr>
                    <a:xfrm>
                      <a:off x="0" y="0"/>
                      <a:ext cx="3559905" cy="2294536"/>
                    </a:xfrm>
                    <a:prstGeom prst="rect">
                      <a:avLst/>
                    </a:prstGeom>
                  </pic:spPr>
                </pic:pic>
              </a:graphicData>
            </a:graphic>
          </wp:inline>
        </w:drawing>
      </w:r>
      <w:r w:rsidRPr="00CD2E44">
        <w:rPr>
          <w:rFonts w:ascii="Arial" w:hAnsi="Arial" w:cs="Arial"/>
          <w:b/>
          <w:noProof/>
          <w:sz w:val="36"/>
          <w:szCs w:val="36"/>
        </w:rPr>
        <w:drawing>
          <wp:inline distT="0" distB="0" distL="0" distR="0">
            <wp:extent cx="3455670" cy="2216016"/>
            <wp:effectExtent l="19050" t="0" r="0" b="0"/>
            <wp:docPr id="10" name="Picture 9" descr="UD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I9.PNG"/>
                    <pic:cNvPicPr/>
                  </pic:nvPicPr>
                  <pic:blipFill>
                    <a:blip r:embed="rId24"/>
                    <a:stretch>
                      <a:fillRect/>
                    </a:stretch>
                  </pic:blipFill>
                  <pic:spPr>
                    <a:xfrm>
                      <a:off x="0" y="0"/>
                      <a:ext cx="3463009" cy="2220723"/>
                    </a:xfrm>
                    <a:prstGeom prst="rect">
                      <a:avLst/>
                    </a:prstGeom>
                  </pic:spPr>
                </pic:pic>
              </a:graphicData>
            </a:graphic>
          </wp:inline>
        </w:drawing>
      </w:r>
      <w:r w:rsidRPr="00CD2E44">
        <w:rPr>
          <w:rFonts w:ascii="Arial" w:hAnsi="Arial" w:cs="Arial"/>
          <w:b/>
          <w:noProof/>
          <w:sz w:val="36"/>
          <w:szCs w:val="36"/>
        </w:rPr>
        <w:drawing>
          <wp:inline distT="0" distB="0" distL="0" distR="0">
            <wp:extent cx="3449320" cy="2221318"/>
            <wp:effectExtent l="19050" t="0" r="0" b="0"/>
            <wp:docPr id="11" name="Picture 10" descr="UD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I10.PNG"/>
                    <pic:cNvPicPr/>
                  </pic:nvPicPr>
                  <pic:blipFill>
                    <a:blip r:embed="rId25"/>
                    <a:stretch>
                      <a:fillRect/>
                    </a:stretch>
                  </pic:blipFill>
                  <pic:spPr>
                    <a:xfrm>
                      <a:off x="0" y="0"/>
                      <a:ext cx="3482314" cy="2242566"/>
                    </a:xfrm>
                    <a:prstGeom prst="rect">
                      <a:avLst/>
                    </a:prstGeom>
                  </pic:spPr>
                </pic:pic>
              </a:graphicData>
            </a:graphic>
          </wp:inline>
        </w:drawing>
      </w:r>
    </w:p>
    <w:p w:rsidR="00F03645" w:rsidRPr="00CD2E44" w:rsidRDefault="00F03645" w:rsidP="00D602B7">
      <w:pPr>
        <w:spacing w:after="0"/>
        <w:rPr>
          <w:rFonts w:ascii="Arial" w:hAnsi="Arial" w:cs="Arial"/>
          <w:b/>
          <w:sz w:val="36"/>
          <w:szCs w:val="36"/>
        </w:rPr>
      </w:pPr>
      <w:r w:rsidRPr="00CD2E44">
        <w:rPr>
          <w:rFonts w:ascii="Arial" w:hAnsi="Arial" w:cs="Arial"/>
          <w:b/>
          <w:noProof/>
          <w:sz w:val="36"/>
          <w:szCs w:val="36"/>
        </w:rPr>
        <w:drawing>
          <wp:inline distT="0" distB="0" distL="0" distR="0">
            <wp:extent cx="3455670" cy="2223839"/>
            <wp:effectExtent l="19050" t="0" r="0" b="0"/>
            <wp:docPr id="12" name="Picture 11" descr="UDI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I11.PNG"/>
                    <pic:cNvPicPr/>
                  </pic:nvPicPr>
                  <pic:blipFill>
                    <a:blip r:embed="rId26"/>
                    <a:stretch>
                      <a:fillRect/>
                    </a:stretch>
                  </pic:blipFill>
                  <pic:spPr>
                    <a:xfrm>
                      <a:off x="0" y="0"/>
                      <a:ext cx="3476092" cy="2236981"/>
                    </a:xfrm>
                    <a:prstGeom prst="rect">
                      <a:avLst/>
                    </a:prstGeom>
                  </pic:spPr>
                </pic:pic>
              </a:graphicData>
            </a:graphic>
          </wp:inline>
        </w:drawing>
      </w:r>
    </w:p>
    <w:p w:rsidR="00F03645" w:rsidRPr="00CD2E44" w:rsidRDefault="00F03645" w:rsidP="00D602B7">
      <w:pPr>
        <w:spacing w:after="0"/>
        <w:rPr>
          <w:rFonts w:ascii="Arial" w:hAnsi="Arial" w:cs="Arial"/>
          <w:b/>
          <w:sz w:val="36"/>
          <w:szCs w:val="36"/>
        </w:rPr>
      </w:pPr>
      <w:r w:rsidRPr="00CD2E44">
        <w:rPr>
          <w:rFonts w:ascii="Arial" w:hAnsi="Arial" w:cs="Arial"/>
          <w:b/>
          <w:sz w:val="36"/>
          <w:szCs w:val="36"/>
        </w:rPr>
        <w:br w:type="page"/>
      </w:r>
    </w:p>
    <w:p w:rsidR="00F03645" w:rsidRPr="00CD2E44" w:rsidRDefault="00D1292E" w:rsidP="00D602B7">
      <w:pPr>
        <w:spacing w:after="0"/>
        <w:rPr>
          <w:rFonts w:ascii="Arial" w:hAnsi="Arial" w:cs="Arial"/>
          <w:b/>
          <w:sz w:val="36"/>
          <w:szCs w:val="36"/>
        </w:rPr>
      </w:pPr>
      <w:r w:rsidRPr="00CD2E44">
        <w:rPr>
          <w:rFonts w:ascii="Arial" w:hAnsi="Arial" w:cs="Arial"/>
          <w:b/>
          <w:sz w:val="36"/>
          <w:szCs w:val="36"/>
        </w:rPr>
        <w:lastRenderedPageBreak/>
        <w:t xml:space="preserve">4. </w:t>
      </w:r>
      <w:r w:rsidR="00BB24EC" w:rsidRPr="00CD2E44">
        <w:rPr>
          <w:rFonts w:ascii="Arial" w:hAnsi="Arial" w:cs="Arial"/>
          <w:b/>
          <w:sz w:val="36"/>
          <w:szCs w:val="36"/>
        </w:rPr>
        <w:t>Develop a window application to generate the Login control.</w:t>
      </w:r>
    </w:p>
    <w:p w:rsidR="00935B44" w:rsidRPr="00CD2E44" w:rsidRDefault="00935B44"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System;</w:t>
      </w:r>
    </w:p>
    <w:p w:rsidR="00935B44" w:rsidRPr="00CD2E44" w:rsidRDefault="00935B44"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System.Collections.Generic</w:t>
      </w:r>
      <w:proofErr w:type="spellEnd"/>
      <w:r w:rsidRPr="00CD2E44">
        <w:rPr>
          <w:rFonts w:ascii="Arial" w:hAnsi="Arial" w:cs="Arial"/>
          <w:sz w:val="24"/>
          <w:szCs w:val="24"/>
        </w:rPr>
        <w:t>;</w:t>
      </w:r>
    </w:p>
    <w:p w:rsidR="00935B44" w:rsidRPr="00CD2E44" w:rsidRDefault="00935B44"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System.ComponentModel</w:t>
      </w:r>
      <w:proofErr w:type="spellEnd"/>
      <w:r w:rsidRPr="00CD2E44">
        <w:rPr>
          <w:rFonts w:ascii="Arial" w:hAnsi="Arial" w:cs="Arial"/>
          <w:sz w:val="24"/>
          <w:szCs w:val="24"/>
        </w:rPr>
        <w:t>;</w:t>
      </w:r>
    </w:p>
    <w:p w:rsidR="00935B44" w:rsidRPr="00CD2E44" w:rsidRDefault="00935B44"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System.Data</w:t>
      </w:r>
      <w:proofErr w:type="spellEnd"/>
      <w:r w:rsidRPr="00CD2E44">
        <w:rPr>
          <w:rFonts w:ascii="Arial" w:hAnsi="Arial" w:cs="Arial"/>
          <w:sz w:val="24"/>
          <w:szCs w:val="24"/>
        </w:rPr>
        <w:t>;</w:t>
      </w:r>
    </w:p>
    <w:p w:rsidR="00935B44" w:rsidRPr="00CD2E44" w:rsidRDefault="00935B44"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System.Data.SqlClient</w:t>
      </w:r>
      <w:proofErr w:type="spellEnd"/>
      <w:r w:rsidRPr="00CD2E44">
        <w:rPr>
          <w:rFonts w:ascii="Arial" w:hAnsi="Arial" w:cs="Arial"/>
          <w:sz w:val="24"/>
          <w:szCs w:val="24"/>
        </w:rPr>
        <w:t>;</w:t>
      </w:r>
    </w:p>
    <w:p w:rsidR="00935B44" w:rsidRPr="00CD2E44" w:rsidRDefault="00935B44"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System.Drawing</w:t>
      </w:r>
      <w:proofErr w:type="spellEnd"/>
      <w:r w:rsidRPr="00CD2E44">
        <w:rPr>
          <w:rFonts w:ascii="Arial" w:hAnsi="Arial" w:cs="Arial"/>
          <w:sz w:val="24"/>
          <w:szCs w:val="24"/>
        </w:rPr>
        <w:t>;</w:t>
      </w:r>
    </w:p>
    <w:p w:rsidR="00935B44" w:rsidRPr="00CD2E44" w:rsidRDefault="00935B44"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System.Linq</w:t>
      </w:r>
      <w:proofErr w:type="spellEnd"/>
      <w:r w:rsidRPr="00CD2E44">
        <w:rPr>
          <w:rFonts w:ascii="Arial" w:hAnsi="Arial" w:cs="Arial"/>
          <w:sz w:val="24"/>
          <w:szCs w:val="24"/>
        </w:rPr>
        <w:t>;</w:t>
      </w:r>
    </w:p>
    <w:p w:rsidR="00935B44" w:rsidRPr="00CD2E44" w:rsidRDefault="00935B44"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System.Text</w:t>
      </w:r>
      <w:proofErr w:type="spellEnd"/>
      <w:r w:rsidRPr="00CD2E44">
        <w:rPr>
          <w:rFonts w:ascii="Arial" w:hAnsi="Arial" w:cs="Arial"/>
          <w:sz w:val="24"/>
          <w:szCs w:val="24"/>
        </w:rPr>
        <w:t>;</w:t>
      </w:r>
    </w:p>
    <w:p w:rsidR="00935B44" w:rsidRPr="00CD2E44" w:rsidRDefault="00935B44"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System.Threading.Tasks</w:t>
      </w:r>
      <w:proofErr w:type="spellEnd"/>
      <w:r w:rsidRPr="00CD2E44">
        <w:rPr>
          <w:rFonts w:ascii="Arial" w:hAnsi="Arial" w:cs="Arial"/>
          <w:sz w:val="24"/>
          <w:szCs w:val="24"/>
        </w:rPr>
        <w:t>;</w:t>
      </w:r>
    </w:p>
    <w:p w:rsidR="00935B44" w:rsidRPr="00CD2E44" w:rsidRDefault="00935B44"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System.Windows.Forms</w:t>
      </w:r>
      <w:proofErr w:type="spellEnd"/>
      <w:r w:rsidRPr="00CD2E44">
        <w:rPr>
          <w:rFonts w:ascii="Arial" w:hAnsi="Arial" w:cs="Arial"/>
          <w:sz w:val="24"/>
          <w:szCs w:val="24"/>
        </w:rPr>
        <w:t>;</w:t>
      </w:r>
    </w:p>
    <w:p w:rsidR="00935B44" w:rsidRPr="00CD2E44" w:rsidRDefault="00935B44" w:rsidP="00D602B7">
      <w:pPr>
        <w:spacing w:after="0"/>
        <w:rPr>
          <w:rFonts w:ascii="Arial" w:hAnsi="Arial" w:cs="Arial"/>
          <w:sz w:val="24"/>
          <w:szCs w:val="24"/>
        </w:rPr>
      </w:pPr>
      <w:proofErr w:type="gramStart"/>
      <w:r w:rsidRPr="00CD2E44">
        <w:rPr>
          <w:rFonts w:ascii="Arial" w:hAnsi="Arial" w:cs="Arial"/>
          <w:sz w:val="24"/>
          <w:szCs w:val="24"/>
        </w:rPr>
        <w:t>namespace</w:t>
      </w:r>
      <w:proofErr w:type="gramEnd"/>
      <w:r w:rsidRPr="00CD2E44">
        <w:rPr>
          <w:rFonts w:ascii="Arial" w:hAnsi="Arial" w:cs="Arial"/>
          <w:sz w:val="24"/>
          <w:szCs w:val="24"/>
        </w:rPr>
        <w:t xml:space="preserve"> </w:t>
      </w:r>
      <w:proofErr w:type="spellStart"/>
      <w:r w:rsidRPr="00CD2E44">
        <w:rPr>
          <w:rFonts w:ascii="Arial" w:hAnsi="Arial" w:cs="Arial"/>
          <w:sz w:val="24"/>
          <w:szCs w:val="24"/>
        </w:rPr>
        <w:t>WindowsServiceSchedularApp</w:t>
      </w:r>
      <w:proofErr w:type="spellEnd"/>
    </w:p>
    <w:p w:rsidR="00935B44" w:rsidRPr="00CD2E44" w:rsidRDefault="00935B44" w:rsidP="00D602B7">
      <w:pPr>
        <w:spacing w:after="0"/>
        <w:rPr>
          <w:rFonts w:ascii="Arial" w:hAnsi="Arial" w:cs="Arial"/>
          <w:sz w:val="24"/>
          <w:szCs w:val="24"/>
        </w:rPr>
      </w:pPr>
      <w:r w:rsidRPr="00CD2E44">
        <w:rPr>
          <w:rFonts w:ascii="Arial" w:hAnsi="Arial" w:cs="Arial"/>
          <w:sz w:val="24"/>
          <w:szCs w:val="24"/>
        </w:rPr>
        <w:t>{</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public</w:t>
      </w:r>
      <w:proofErr w:type="gramEnd"/>
      <w:r w:rsidRPr="00CD2E44">
        <w:rPr>
          <w:rFonts w:ascii="Arial" w:hAnsi="Arial" w:cs="Arial"/>
          <w:sz w:val="24"/>
          <w:szCs w:val="24"/>
        </w:rPr>
        <w:t xml:space="preserve"> partial class Form1 : Form</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public</w:t>
      </w:r>
      <w:proofErr w:type="gramEnd"/>
      <w:r w:rsidRPr="00CD2E44">
        <w:rPr>
          <w:rFonts w:ascii="Arial" w:hAnsi="Arial" w:cs="Arial"/>
          <w:sz w:val="24"/>
          <w:szCs w:val="24"/>
        </w:rPr>
        <w:t xml:space="preserve"> Form1()</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InitializeComponent</w:t>
      </w:r>
      <w:proofErr w:type="spellEnd"/>
      <w:r w:rsidRPr="00CD2E44">
        <w:rPr>
          <w:rFonts w:ascii="Arial" w:hAnsi="Arial" w:cs="Arial"/>
          <w:sz w:val="24"/>
          <w:szCs w:val="24"/>
        </w:rPr>
        <w:t>(</w:t>
      </w:r>
      <w:proofErr w:type="gramEnd"/>
      <w:r w:rsidRPr="00CD2E44">
        <w:rPr>
          <w:rFonts w:ascii="Arial" w:hAnsi="Arial" w:cs="Arial"/>
          <w:sz w:val="24"/>
          <w:szCs w:val="24"/>
        </w:rPr>
        <w:t>);</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private</w:t>
      </w:r>
      <w:proofErr w:type="gramEnd"/>
      <w:r w:rsidRPr="00CD2E44">
        <w:rPr>
          <w:rFonts w:ascii="Arial" w:hAnsi="Arial" w:cs="Arial"/>
          <w:sz w:val="24"/>
          <w:szCs w:val="24"/>
        </w:rPr>
        <w:t xml:space="preserve"> void label1_Click(object sender, </w:t>
      </w:r>
      <w:proofErr w:type="spellStart"/>
      <w:r w:rsidRPr="00CD2E44">
        <w:rPr>
          <w:rFonts w:ascii="Arial" w:hAnsi="Arial" w:cs="Arial"/>
          <w:sz w:val="24"/>
          <w:szCs w:val="24"/>
        </w:rPr>
        <w:t>EventArgs</w:t>
      </w:r>
      <w:proofErr w:type="spellEnd"/>
      <w:r w:rsidRPr="00CD2E44">
        <w:rPr>
          <w:rFonts w:ascii="Arial" w:hAnsi="Arial" w:cs="Arial"/>
          <w:sz w:val="24"/>
          <w:szCs w:val="24"/>
        </w:rPr>
        <w:t xml:space="preserve"> e)</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private</w:t>
      </w:r>
      <w:proofErr w:type="gramEnd"/>
      <w:r w:rsidRPr="00CD2E44">
        <w:rPr>
          <w:rFonts w:ascii="Arial" w:hAnsi="Arial" w:cs="Arial"/>
          <w:sz w:val="24"/>
          <w:szCs w:val="24"/>
        </w:rPr>
        <w:t xml:space="preserve"> void button1_Click(object sender, </w:t>
      </w:r>
      <w:proofErr w:type="spellStart"/>
      <w:r w:rsidRPr="00CD2E44">
        <w:rPr>
          <w:rFonts w:ascii="Arial" w:hAnsi="Arial" w:cs="Arial"/>
          <w:sz w:val="24"/>
          <w:szCs w:val="24"/>
        </w:rPr>
        <w:t>EventArgs</w:t>
      </w:r>
      <w:proofErr w:type="spellEnd"/>
      <w:r w:rsidRPr="00CD2E44">
        <w:rPr>
          <w:rFonts w:ascii="Arial" w:hAnsi="Arial" w:cs="Arial"/>
          <w:sz w:val="24"/>
          <w:szCs w:val="24"/>
        </w:rPr>
        <w:t xml:space="preserve"> e)</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roofErr w:type="spellStart"/>
      <w:r w:rsidRPr="00CD2E44">
        <w:rPr>
          <w:rFonts w:ascii="Arial" w:hAnsi="Arial" w:cs="Arial"/>
          <w:sz w:val="24"/>
          <w:szCs w:val="24"/>
        </w:rPr>
        <w:t>SqlConnection</w:t>
      </w:r>
      <w:proofErr w:type="spellEnd"/>
      <w:r w:rsidRPr="00CD2E44">
        <w:rPr>
          <w:rFonts w:ascii="Arial" w:hAnsi="Arial" w:cs="Arial"/>
          <w:sz w:val="24"/>
          <w:szCs w:val="24"/>
        </w:rPr>
        <w:t xml:space="preserve"> con = new </w:t>
      </w:r>
      <w:proofErr w:type="spellStart"/>
      <w:proofErr w:type="gramStart"/>
      <w:r w:rsidRPr="00CD2E44">
        <w:rPr>
          <w:rFonts w:ascii="Arial" w:hAnsi="Arial" w:cs="Arial"/>
          <w:sz w:val="24"/>
          <w:szCs w:val="24"/>
        </w:rPr>
        <w:t>SqlConnection</w:t>
      </w:r>
      <w:proofErr w:type="spellEnd"/>
      <w:r w:rsidRPr="00CD2E44">
        <w:rPr>
          <w:rFonts w:ascii="Arial" w:hAnsi="Arial" w:cs="Arial"/>
          <w:sz w:val="24"/>
          <w:szCs w:val="24"/>
        </w:rPr>
        <w:t>(</w:t>
      </w:r>
      <w:proofErr w:type="gramEnd"/>
      <w:r w:rsidRPr="00CD2E44">
        <w:rPr>
          <w:rFonts w:ascii="Arial" w:hAnsi="Arial" w:cs="Arial"/>
          <w:sz w:val="24"/>
          <w:szCs w:val="24"/>
        </w:rPr>
        <w:t>@"Data Source=STL-4110;Initial Catalog=</w:t>
      </w:r>
      <w:proofErr w:type="spellStart"/>
      <w:r w:rsidRPr="00CD2E44">
        <w:rPr>
          <w:rFonts w:ascii="Arial" w:hAnsi="Arial" w:cs="Arial"/>
          <w:sz w:val="24"/>
          <w:szCs w:val="24"/>
        </w:rPr>
        <w:t>Practice;Integrated</w:t>
      </w:r>
      <w:proofErr w:type="spellEnd"/>
      <w:r w:rsidRPr="00CD2E44">
        <w:rPr>
          <w:rFonts w:ascii="Arial" w:hAnsi="Arial" w:cs="Arial"/>
          <w:sz w:val="24"/>
          <w:szCs w:val="24"/>
        </w:rPr>
        <w:t xml:space="preserve"> Security=True");</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roofErr w:type="spellStart"/>
      <w:r w:rsidRPr="00CD2E44">
        <w:rPr>
          <w:rFonts w:ascii="Arial" w:hAnsi="Arial" w:cs="Arial"/>
          <w:sz w:val="24"/>
          <w:szCs w:val="24"/>
        </w:rPr>
        <w:t>SqlCommand</w:t>
      </w:r>
      <w:proofErr w:type="spellEnd"/>
      <w:r w:rsidRPr="00CD2E44">
        <w:rPr>
          <w:rFonts w:ascii="Arial" w:hAnsi="Arial" w:cs="Arial"/>
          <w:sz w:val="24"/>
          <w:szCs w:val="24"/>
        </w:rPr>
        <w:t xml:space="preserve"> </w:t>
      </w:r>
      <w:proofErr w:type="spellStart"/>
      <w:r w:rsidRPr="00CD2E44">
        <w:rPr>
          <w:rFonts w:ascii="Arial" w:hAnsi="Arial" w:cs="Arial"/>
          <w:sz w:val="24"/>
          <w:szCs w:val="24"/>
        </w:rPr>
        <w:t>cmd</w:t>
      </w:r>
      <w:proofErr w:type="spellEnd"/>
      <w:r w:rsidRPr="00CD2E44">
        <w:rPr>
          <w:rFonts w:ascii="Arial" w:hAnsi="Arial" w:cs="Arial"/>
          <w:sz w:val="24"/>
          <w:szCs w:val="24"/>
        </w:rPr>
        <w:t xml:space="preserve"> = new </w:t>
      </w:r>
      <w:proofErr w:type="spellStart"/>
      <w:proofErr w:type="gramStart"/>
      <w:r w:rsidRPr="00CD2E44">
        <w:rPr>
          <w:rFonts w:ascii="Arial" w:hAnsi="Arial" w:cs="Arial"/>
          <w:sz w:val="24"/>
          <w:szCs w:val="24"/>
        </w:rPr>
        <w:t>SqlCommand</w:t>
      </w:r>
      <w:proofErr w:type="spellEnd"/>
      <w:r w:rsidRPr="00CD2E44">
        <w:rPr>
          <w:rFonts w:ascii="Arial" w:hAnsi="Arial" w:cs="Arial"/>
          <w:sz w:val="24"/>
          <w:szCs w:val="24"/>
        </w:rPr>
        <w:t>(</w:t>
      </w:r>
      <w:proofErr w:type="gramEnd"/>
      <w:r w:rsidRPr="00CD2E44">
        <w:rPr>
          <w:rFonts w:ascii="Arial" w:hAnsi="Arial" w:cs="Arial"/>
          <w:sz w:val="24"/>
          <w:szCs w:val="24"/>
        </w:rPr>
        <w:t xml:space="preserve">"select * from </w:t>
      </w:r>
      <w:proofErr w:type="spellStart"/>
      <w:r w:rsidRPr="00CD2E44">
        <w:rPr>
          <w:rFonts w:ascii="Arial" w:hAnsi="Arial" w:cs="Arial"/>
          <w:sz w:val="24"/>
          <w:szCs w:val="24"/>
        </w:rPr>
        <w:t>Userlogins</w:t>
      </w:r>
      <w:proofErr w:type="spellEnd"/>
      <w:r w:rsidRPr="00CD2E44">
        <w:rPr>
          <w:rFonts w:ascii="Arial" w:hAnsi="Arial" w:cs="Arial"/>
          <w:sz w:val="24"/>
          <w:szCs w:val="24"/>
        </w:rPr>
        <w:t xml:space="preserve"> where </w:t>
      </w:r>
      <w:proofErr w:type="spellStart"/>
      <w:r w:rsidRPr="00CD2E44">
        <w:rPr>
          <w:rFonts w:ascii="Arial" w:hAnsi="Arial" w:cs="Arial"/>
          <w:sz w:val="24"/>
          <w:szCs w:val="24"/>
        </w:rPr>
        <w:t>UserName</w:t>
      </w:r>
      <w:proofErr w:type="spellEnd"/>
      <w:r w:rsidRPr="00CD2E44">
        <w:rPr>
          <w:rFonts w:ascii="Arial" w:hAnsi="Arial" w:cs="Arial"/>
          <w:sz w:val="24"/>
          <w:szCs w:val="24"/>
        </w:rPr>
        <w:t>=@</w:t>
      </w:r>
      <w:proofErr w:type="spellStart"/>
      <w:r w:rsidRPr="00CD2E44">
        <w:rPr>
          <w:rFonts w:ascii="Arial" w:hAnsi="Arial" w:cs="Arial"/>
          <w:sz w:val="24"/>
          <w:szCs w:val="24"/>
        </w:rPr>
        <w:t>UserName</w:t>
      </w:r>
      <w:proofErr w:type="spellEnd"/>
      <w:r w:rsidRPr="00CD2E44">
        <w:rPr>
          <w:rFonts w:ascii="Arial" w:hAnsi="Arial" w:cs="Arial"/>
          <w:sz w:val="24"/>
          <w:szCs w:val="24"/>
        </w:rPr>
        <w:t xml:space="preserve"> and Password =@Password", con);</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cmd.Parameters.AddWithValue</w:t>
      </w:r>
      <w:proofErr w:type="spellEnd"/>
      <w:r w:rsidRPr="00CD2E44">
        <w:rPr>
          <w:rFonts w:ascii="Arial" w:hAnsi="Arial" w:cs="Arial"/>
          <w:sz w:val="24"/>
          <w:szCs w:val="24"/>
        </w:rPr>
        <w:t>(</w:t>
      </w:r>
      <w:proofErr w:type="gramEnd"/>
      <w:r w:rsidRPr="00CD2E44">
        <w:rPr>
          <w:rFonts w:ascii="Arial" w:hAnsi="Arial" w:cs="Arial"/>
          <w:sz w:val="24"/>
          <w:szCs w:val="24"/>
        </w:rPr>
        <w:t>"@</w:t>
      </w:r>
      <w:proofErr w:type="spellStart"/>
      <w:r w:rsidRPr="00CD2E44">
        <w:rPr>
          <w:rFonts w:ascii="Arial" w:hAnsi="Arial" w:cs="Arial"/>
          <w:sz w:val="24"/>
          <w:szCs w:val="24"/>
        </w:rPr>
        <w:t>UserName</w:t>
      </w:r>
      <w:proofErr w:type="spellEnd"/>
      <w:r w:rsidRPr="00CD2E44">
        <w:rPr>
          <w:rFonts w:ascii="Arial" w:hAnsi="Arial" w:cs="Arial"/>
          <w:sz w:val="24"/>
          <w:szCs w:val="24"/>
        </w:rPr>
        <w:t>", textBox1.Text);</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cmd.Parameters.AddWithValue</w:t>
      </w:r>
      <w:proofErr w:type="spellEnd"/>
      <w:r w:rsidRPr="00CD2E44">
        <w:rPr>
          <w:rFonts w:ascii="Arial" w:hAnsi="Arial" w:cs="Arial"/>
          <w:sz w:val="24"/>
          <w:szCs w:val="24"/>
        </w:rPr>
        <w:t>(</w:t>
      </w:r>
      <w:proofErr w:type="gramEnd"/>
      <w:r w:rsidRPr="00CD2E44">
        <w:rPr>
          <w:rFonts w:ascii="Arial" w:hAnsi="Arial" w:cs="Arial"/>
          <w:sz w:val="24"/>
          <w:szCs w:val="24"/>
        </w:rPr>
        <w:t>"@Password", textBox2.Text);</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roofErr w:type="spellStart"/>
      <w:r w:rsidRPr="00CD2E44">
        <w:rPr>
          <w:rFonts w:ascii="Arial" w:hAnsi="Arial" w:cs="Arial"/>
          <w:sz w:val="24"/>
          <w:szCs w:val="24"/>
        </w:rPr>
        <w:t>SqlDataAdapter</w:t>
      </w:r>
      <w:proofErr w:type="spellEnd"/>
      <w:r w:rsidRPr="00CD2E44">
        <w:rPr>
          <w:rFonts w:ascii="Arial" w:hAnsi="Arial" w:cs="Arial"/>
          <w:sz w:val="24"/>
          <w:szCs w:val="24"/>
        </w:rPr>
        <w:t xml:space="preserve"> </w:t>
      </w:r>
      <w:proofErr w:type="spellStart"/>
      <w:r w:rsidRPr="00CD2E44">
        <w:rPr>
          <w:rFonts w:ascii="Arial" w:hAnsi="Arial" w:cs="Arial"/>
          <w:sz w:val="24"/>
          <w:szCs w:val="24"/>
        </w:rPr>
        <w:t>sda</w:t>
      </w:r>
      <w:proofErr w:type="spellEnd"/>
      <w:r w:rsidRPr="00CD2E44">
        <w:rPr>
          <w:rFonts w:ascii="Arial" w:hAnsi="Arial" w:cs="Arial"/>
          <w:sz w:val="24"/>
          <w:szCs w:val="24"/>
        </w:rPr>
        <w:t xml:space="preserve"> = new </w:t>
      </w:r>
      <w:proofErr w:type="spellStart"/>
      <w:proofErr w:type="gramStart"/>
      <w:r w:rsidRPr="00CD2E44">
        <w:rPr>
          <w:rFonts w:ascii="Arial" w:hAnsi="Arial" w:cs="Arial"/>
          <w:sz w:val="24"/>
          <w:szCs w:val="24"/>
        </w:rPr>
        <w:t>SqlDataAdapter</w:t>
      </w:r>
      <w:proofErr w:type="spellEnd"/>
      <w:r w:rsidRPr="00CD2E44">
        <w:rPr>
          <w:rFonts w:ascii="Arial" w:hAnsi="Arial" w:cs="Arial"/>
          <w:sz w:val="24"/>
          <w:szCs w:val="24"/>
        </w:rPr>
        <w:t>(</w:t>
      </w:r>
      <w:proofErr w:type="spellStart"/>
      <w:proofErr w:type="gramEnd"/>
      <w:r w:rsidRPr="00CD2E44">
        <w:rPr>
          <w:rFonts w:ascii="Arial" w:hAnsi="Arial" w:cs="Arial"/>
          <w:sz w:val="24"/>
          <w:szCs w:val="24"/>
        </w:rPr>
        <w:t>cmd</w:t>
      </w:r>
      <w:proofErr w:type="spellEnd"/>
      <w:r w:rsidRPr="00CD2E44">
        <w:rPr>
          <w:rFonts w:ascii="Arial" w:hAnsi="Arial" w:cs="Arial"/>
          <w:sz w:val="24"/>
          <w:szCs w:val="24"/>
        </w:rPr>
        <w:t>);</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roofErr w:type="spellStart"/>
      <w:r w:rsidRPr="00CD2E44">
        <w:rPr>
          <w:rFonts w:ascii="Arial" w:hAnsi="Arial" w:cs="Arial"/>
          <w:sz w:val="24"/>
          <w:szCs w:val="24"/>
        </w:rPr>
        <w:t>DataTable</w:t>
      </w:r>
      <w:proofErr w:type="spellEnd"/>
      <w:r w:rsidRPr="00CD2E44">
        <w:rPr>
          <w:rFonts w:ascii="Arial" w:hAnsi="Arial" w:cs="Arial"/>
          <w:sz w:val="24"/>
          <w:szCs w:val="24"/>
        </w:rPr>
        <w:t xml:space="preserve"> </w:t>
      </w:r>
      <w:proofErr w:type="spellStart"/>
      <w:r w:rsidRPr="00CD2E44">
        <w:rPr>
          <w:rFonts w:ascii="Arial" w:hAnsi="Arial" w:cs="Arial"/>
          <w:sz w:val="24"/>
          <w:szCs w:val="24"/>
        </w:rPr>
        <w:t>dt</w:t>
      </w:r>
      <w:proofErr w:type="spellEnd"/>
      <w:r w:rsidRPr="00CD2E44">
        <w:rPr>
          <w:rFonts w:ascii="Arial" w:hAnsi="Arial" w:cs="Arial"/>
          <w:sz w:val="24"/>
          <w:szCs w:val="24"/>
        </w:rPr>
        <w:t xml:space="preserve"> = new </w:t>
      </w:r>
      <w:proofErr w:type="spellStart"/>
      <w:proofErr w:type="gramStart"/>
      <w:r w:rsidRPr="00CD2E44">
        <w:rPr>
          <w:rFonts w:ascii="Arial" w:hAnsi="Arial" w:cs="Arial"/>
          <w:sz w:val="24"/>
          <w:szCs w:val="24"/>
        </w:rPr>
        <w:t>DataTable</w:t>
      </w:r>
      <w:proofErr w:type="spellEnd"/>
      <w:r w:rsidRPr="00CD2E44">
        <w:rPr>
          <w:rFonts w:ascii="Arial" w:hAnsi="Arial" w:cs="Arial"/>
          <w:sz w:val="24"/>
          <w:szCs w:val="24"/>
        </w:rPr>
        <w:t>(</w:t>
      </w:r>
      <w:proofErr w:type="gramEnd"/>
      <w:r w:rsidRPr="00CD2E44">
        <w:rPr>
          <w:rFonts w:ascii="Arial" w:hAnsi="Arial" w:cs="Arial"/>
          <w:sz w:val="24"/>
          <w:szCs w:val="24"/>
        </w:rPr>
        <w:t>);</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sda.Fill</w:t>
      </w:r>
      <w:proofErr w:type="spellEnd"/>
      <w:r w:rsidRPr="00CD2E44">
        <w:rPr>
          <w:rFonts w:ascii="Arial" w:hAnsi="Arial" w:cs="Arial"/>
          <w:sz w:val="24"/>
          <w:szCs w:val="24"/>
        </w:rPr>
        <w:t>(</w:t>
      </w:r>
      <w:proofErr w:type="spellStart"/>
      <w:proofErr w:type="gramEnd"/>
      <w:r w:rsidRPr="00CD2E44">
        <w:rPr>
          <w:rFonts w:ascii="Arial" w:hAnsi="Arial" w:cs="Arial"/>
          <w:sz w:val="24"/>
          <w:szCs w:val="24"/>
        </w:rPr>
        <w:t>dt</w:t>
      </w:r>
      <w:proofErr w:type="spellEnd"/>
      <w:r w:rsidRPr="00CD2E44">
        <w:rPr>
          <w:rFonts w:ascii="Arial" w:hAnsi="Arial" w:cs="Arial"/>
          <w:sz w:val="24"/>
          <w:szCs w:val="24"/>
        </w:rPr>
        <w:t>);</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con.Open</w:t>
      </w:r>
      <w:proofErr w:type="spellEnd"/>
      <w:r w:rsidRPr="00CD2E44">
        <w:rPr>
          <w:rFonts w:ascii="Arial" w:hAnsi="Arial" w:cs="Arial"/>
          <w:sz w:val="24"/>
          <w:szCs w:val="24"/>
        </w:rPr>
        <w:t>(</w:t>
      </w:r>
      <w:proofErr w:type="gramEnd"/>
      <w:r w:rsidRPr="00CD2E44">
        <w:rPr>
          <w:rFonts w:ascii="Arial" w:hAnsi="Arial" w:cs="Arial"/>
          <w:sz w:val="24"/>
          <w:szCs w:val="24"/>
        </w:rPr>
        <w:t>);</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int</w:t>
      </w:r>
      <w:proofErr w:type="spellEnd"/>
      <w:proofErr w:type="gramEnd"/>
      <w:r w:rsidRPr="00CD2E44">
        <w:rPr>
          <w:rFonts w:ascii="Arial" w:hAnsi="Arial" w:cs="Arial"/>
          <w:sz w:val="24"/>
          <w:szCs w:val="24"/>
        </w:rPr>
        <w:t xml:space="preserve"> </w:t>
      </w:r>
      <w:proofErr w:type="spellStart"/>
      <w:r w:rsidRPr="00CD2E44">
        <w:rPr>
          <w:rFonts w:ascii="Arial" w:hAnsi="Arial" w:cs="Arial"/>
          <w:sz w:val="24"/>
          <w:szCs w:val="24"/>
        </w:rPr>
        <w:t>i</w:t>
      </w:r>
      <w:proofErr w:type="spellEnd"/>
      <w:r w:rsidRPr="00CD2E44">
        <w:rPr>
          <w:rFonts w:ascii="Arial" w:hAnsi="Arial" w:cs="Arial"/>
          <w:sz w:val="24"/>
          <w:szCs w:val="24"/>
        </w:rPr>
        <w:t xml:space="preserve"> = </w:t>
      </w:r>
      <w:proofErr w:type="spellStart"/>
      <w:r w:rsidRPr="00CD2E44">
        <w:rPr>
          <w:rFonts w:ascii="Arial" w:hAnsi="Arial" w:cs="Arial"/>
          <w:sz w:val="24"/>
          <w:szCs w:val="24"/>
        </w:rPr>
        <w:t>cmd.ExecuteNonQuery</w:t>
      </w:r>
      <w:proofErr w:type="spellEnd"/>
      <w:r w:rsidRPr="00CD2E44">
        <w:rPr>
          <w:rFonts w:ascii="Arial" w:hAnsi="Arial" w:cs="Arial"/>
          <w:sz w:val="24"/>
          <w:szCs w:val="24"/>
        </w:rPr>
        <w:t>();</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con.Close</w:t>
      </w:r>
      <w:proofErr w:type="spellEnd"/>
      <w:r w:rsidRPr="00CD2E44">
        <w:rPr>
          <w:rFonts w:ascii="Arial" w:hAnsi="Arial" w:cs="Arial"/>
          <w:sz w:val="24"/>
          <w:szCs w:val="24"/>
        </w:rPr>
        <w:t>(</w:t>
      </w:r>
      <w:proofErr w:type="gramEnd"/>
      <w:r w:rsidRPr="00CD2E44">
        <w:rPr>
          <w:rFonts w:ascii="Arial" w:hAnsi="Arial" w:cs="Arial"/>
          <w:sz w:val="24"/>
          <w:szCs w:val="24"/>
        </w:rPr>
        <w:t>);</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if</w:t>
      </w:r>
      <w:proofErr w:type="gramEnd"/>
      <w:r w:rsidRPr="00CD2E44">
        <w:rPr>
          <w:rFonts w:ascii="Arial" w:hAnsi="Arial" w:cs="Arial"/>
          <w:sz w:val="24"/>
          <w:szCs w:val="24"/>
        </w:rPr>
        <w:t xml:space="preserve"> (</w:t>
      </w:r>
      <w:proofErr w:type="spellStart"/>
      <w:r w:rsidRPr="00CD2E44">
        <w:rPr>
          <w:rFonts w:ascii="Arial" w:hAnsi="Arial" w:cs="Arial"/>
          <w:sz w:val="24"/>
          <w:szCs w:val="24"/>
        </w:rPr>
        <w:t>dt.Rows.Count</w:t>
      </w:r>
      <w:proofErr w:type="spellEnd"/>
      <w:r w:rsidRPr="00CD2E44">
        <w:rPr>
          <w:rFonts w:ascii="Arial" w:hAnsi="Arial" w:cs="Arial"/>
          <w:sz w:val="24"/>
          <w:szCs w:val="24"/>
        </w:rPr>
        <w:t xml:space="preserve"> &gt; 0)</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roofErr w:type="spellStart"/>
      <w:r w:rsidRPr="00CD2E44">
        <w:rPr>
          <w:rFonts w:ascii="Arial" w:hAnsi="Arial" w:cs="Arial"/>
          <w:sz w:val="24"/>
          <w:szCs w:val="24"/>
        </w:rPr>
        <w:t>WelcomePage</w:t>
      </w:r>
      <w:proofErr w:type="spellEnd"/>
      <w:r w:rsidRPr="00CD2E44">
        <w:rPr>
          <w:rFonts w:ascii="Arial" w:hAnsi="Arial" w:cs="Arial"/>
          <w:sz w:val="24"/>
          <w:szCs w:val="24"/>
        </w:rPr>
        <w:t xml:space="preserve"> </w:t>
      </w:r>
      <w:proofErr w:type="spellStart"/>
      <w:r w:rsidRPr="00CD2E44">
        <w:rPr>
          <w:rFonts w:ascii="Arial" w:hAnsi="Arial" w:cs="Arial"/>
          <w:sz w:val="24"/>
          <w:szCs w:val="24"/>
        </w:rPr>
        <w:t>settingsForm</w:t>
      </w:r>
      <w:proofErr w:type="spellEnd"/>
      <w:r w:rsidRPr="00CD2E44">
        <w:rPr>
          <w:rFonts w:ascii="Arial" w:hAnsi="Arial" w:cs="Arial"/>
          <w:sz w:val="24"/>
          <w:szCs w:val="24"/>
        </w:rPr>
        <w:t xml:space="preserve"> = new </w:t>
      </w:r>
      <w:proofErr w:type="spellStart"/>
      <w:proofErr w:type="gramStart"/>
      <w:r w:rsidRPr="00CD2E44">
        <w:rPr>
          <w:rFonts w:ascii="Arial" w:hAnsi="Arial" w:cs="Arial"/>
          <w:sz w:val="24"/>
          <w:szCs w:val="24"/>
        </w:rPr>
        <w:t>WelcomePage</w:t>
      </w:r>
      <w:proofErr w:type="spellEnd"/>
      <w:r w:rsidRPr="00CD2E44">
        <w:rPr>
          <w:rFonts w:ascii="Arial" w:hAnsi="Arial" w:cs="Arial"/>
          <w:sz w:val="24"/>
          <w:szCs w:val="24"/>
        </w:rPr>
        <w:t>(</w:t>
      </w:r>
      <w:proofErr w:type="gramEnd"/>
      <w:r w:rsidRPr="00CD2E44">
        <w:rPr>
          <w:rFonts w:ascii="Arial" w:hAnsi="Arial" w:cs="Arial"/>
          <w:sz w:val="24"/>
          <w:szCs w:val="24"/>
        </w:rPr>
        <w:t>);</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settingsForm.Show</w:t>
      </w:r>
      <w:proofErr w:type="spellEnd"/>
      <w:r w:rsidRPr="00CD2E44">
        <w:rPr>
          <w:rFonts w:ascii="Arial" w:hAnsi="Arial" w:cs="Arial"/>
          <w:sz w:val="24"/>
          <w:szCs w:val="24"/>
        </w:rPr>
        <w:t>(</w:t>
      </w:r>
      <w:proofErr w:type="gramEnd"/>
      <w:r w:rsidRPr="00CD2E44">
        <w:rPr>
          <w:rFonts w:ascii="Arial" w:hAnsi="Arial" w:cs="Arial"/>
          <w:sz w:val="24"/>
          <w:szCs w:val="24"/>
        </w:rPr>
        <w:t>);</w:t>
      </w:r>
    </w:p>
    <w:p w:rsidR="00BB24EC"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
    <w:p w:rsidR="00935B44" w:rsidRPr="00CD2E44" w:rsidRDefault="00BB24EC" w:rsidP="00D602B7">
      <w:pPr>
        <w:spacing w:after="0"/>
        <w:rPr>
          <w:rFonts w:ascii="Arial" w:hAnsi="Arial" w:cs="Arial"/>
          <w:sz w:val="24"/>
          <w:szCs w:val="24"/>
        </w:rPr>
      </w:pPr>
      <w:r w:rsidRPr="00CD2E44">
        <w:rPr>
          <w:rFonts w:ascii="Arial" w:hAnsi="Arial" w:cs="Arial"/>
          <w:sz w:val="24"/>
          <w:szCs w:val="24"/>
        </w:rPr>
        <w:tab/>
      </w:r>
      <w:proofErr w:type="gramStart"/>
      <w:r w:rsidR="00935B44" w:rsidRPr="00CD2E44">
        <w:rPr>
          <w:rFonts w:ascii="Arial" w:hAnsi="Arial" w:cs="Arial"/>
          <w:sz w:val="24"/>
          <w:szCs w:val="24"/>
        </w:rPr>
        <w:t>else</w:t>
      </w:r>
      <w:proofErr w:type="gramEnd"/>
    </w:p>
    <w:p w:rsidR="00935B44" w:rsidRPr="00CD2E44" w:rsidRDefault="00BB24EC" w:rsidP="00D602B7">
      <w:pPr>
        <w:spacing w:after="0"/>
        <w:rPr>
          <w:rFonts w:ascii="Arial" w:hAnsi="Arial" w:cs="Arial"/>
          <w:sz w:val="24"/>
          <w:szCs w:val="24"/>
        </w:rPr>
      </w:pPr>
      <w:r w:rsidRPr="00CD2E44">
        <w:rPr>
          <w:rFonts w:ascii="Arial" w:hAnsi="Arial" w:cs="Arial"/>
          <w:sz w:val="24"/>
          <w:szCs w:val="24"/>
        </w:rPr>
        <w:t xml:space="preserve">           </w:t>
      </w:r>
      <w:r w:rsidR="00935B44" w:rsidRPr="00CD2E44">
        <w:rPr>
          <w:rFonts w:ascii="Arial" w:hAnsi="Arial" w:cs="Arial"/>
          <w:sz w:val="24"/>
          <w:szCs w:val="24"/>
        </w:rPr>
        <w:t>{</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ab/>
      </w:r>
      <w:proofErr w:type="spellStart"/>
      <w:proofErr w:type="gramStart"/>
      <w:r w:rsidRPr="00CD2E44">
        <w:rPr>
          <w:rFonts w:ascii="Arial" w:hAnsi="Arial" w:cs="Arial"/>
          <w:sz w:val="24"/>
          <w:szCs w:val="24"/>
        </w:rPr>
        <w:t>MessageBox.Show</w:t>
      </w:r>
      <w:proofErr w:type="spellEnd"/>
      <w:r w:rsidRPr="00CD2E44">
        <w:rPr>
          <w:rFonts w:ascii="Arial" w:hAnsi="Arial" w:cs="Arial"/>
          <w:sz w:val="24"/>
          <w:szCs w:val="24"/>
        </w:rPr>
        <w:t>(</w:t>
      </w:r>
      <w:proofErr w:type="gramEnd"/>
      <w:r w:rsidRPr="00CD2E44">
        <w:rPr>
          <w:rFonts w:ascii="Arial" w:hAnsi="Arial" w:cs="Arial"/>
          <w:sz w:val="24"/>
          <w:szCs w:val="24"/>
        </w:rPr>
        <w:t>"Please enter Correct Username and Password");</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 xml:space="preserve">            }</w:t>
      </w:r>
    </w:p>
    <w:p w:rsidR="00935B44" w:rsidRPr="00CD2E44" w:rsidRDefault="00935B44" w:rsidP="00D602B7">
      <w:pPr>
        <w:spacing w:after="0"/>
        <w:rPr>
          <w:rFonts w:ascii="Arial" w:hAnsi="Arial" w:cs="Arial"/>
          <w:sz w:val="24"/>
          <w:szCs w:val="24"/>
        </w:rPr>
      </w:pPr>
      <w:r w:rsidRPr="00CD2E44">
        <w:rPr>
          <w:rFonts w:ascii="Arial" w:hAnsi="Arial" w:cs="Arial"/>
          <w:sz w:val="24"/>
          <w:szCs w:val="24"/>
        </w:rPr>
        <w:tab/>
        <w:t>}</w:t>
      </w:r>
    </w:p>
    <w:p w:rsidR="00935B44" w:rsidRPr="00CD2E44" w:rsidRDefault="00935B44" w:rsidP="00D602B7">
      <w:pPr>
        <w:spacing w:after="0"/>
        <w:rPr>
          <w:rFonts w:ascii="Arial" w:hAnsi="Arial" w:cs="Arial"/>
          <w:sz w:val="24"/>
          <w:szCs w:val="24"/>
        </w:rPr>
      </w:pPr>
      <w:r w:rsidRPr="00CD2E44">
        <w:rPr>
          <w:rFonts w:ascii="Arial" w:hAnsi="Arial" w:cs="Arial"/>
          <w:sz w:val="24"/>
          <w:szCs w:val="24"/>
        </w:rPr>
        <w:lastRenderedPageBreak/>
        <w:t xml:space="preserve">    }</w:t>
      </w:r>
    </w:p>
    <w:p w:rsidR="00000943" w:rsidRPr="00CD2E44" w:rsidRDefault="00000943" w:rsidP="00D602B7">
      <w:pPr>
        <w:spacing w:after="0"/>
        <w:rPr>
          <w:rFonts w:ascii="Arial" w:hAnsi="Arial" w:cs="Arial"/>
          <w:sz w:val="24"/>
          <w:szCs w:val="24"/>
        </w:rPr>
      </w:pPr>
      <w:r w:rsidRPr="00CD2E44">
        <w:rPr>
          <w:rFonts w:ascii="Arial" w:hAnsi="Arial" w:cs="Arial"/>
          <w:b/>
          <w:sz w:val="32"/>
          <w:szCs w:val="32"/>
        </w:rPr>
        <w:t>Output:</w:t>
      </w:r>
    </w:p>
    <w:p w:rsidR="00000758" w:rsidRPr="00CD2E44" w:rsidRDefault="00000943" w:rsidP="00D602B7">
      <w:pPr>
        <w:spacing w:after="0"/>
        <w:rPr>
          <w:rFonts w:ascii="Arial" w:hAnsi="Arial" w:cs="Arial"/>
          <w:b/>
          <w:sz w:val="32"/>
          <w:szCs w:val="32"/>
        </w:rPr>
      </w:pPr>
      <w:r w:rsidRPr="00CD2E44">
        <w:rPr>
          <w:rFonts w:ascii="Arial" w:hAnsi="Arial" w:cs="Arial"/>
          <w:b/>
          <w:noProof/>
          <w:sz w:val="32"/>
          <w:szCs w:val="32"/>
        </w:rPr>
        <w:drawing>
          <wp:inline distT="0" distB="0" distL="0" distR="0">
            <wp:extent cx="3471034" cy="3381375"/>
            <wp:effectExtent l="19050" t="0" r="0" b="0"/>
            <wp:docPr id="13" name="Picture 12" descr="log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age.PNG"/>
                    <pic:cNvPicPr/>
                  </pic:nvPicPr>
                  <pic:blipFill>
                    <a:blip r:embed="rId27"/>
                    <a:stretch>
                      <a:fillRect/>
                    </a:stretch>
                  </pic:blipFill>
                  <pic:spPr>
                    <a:xfrm>
                      <a:off x="0" y="0"/>
                      <a:ext cx="3471518" cy="3381847"/>
                    </a:xfrm>
                    <a:prstGeom prst="rect">
                      <a:avLst/>
                    </a:prstGeom>
                  </pic:spPr>
                </pic:pic>
              </a:graphicData>
            </a:graphic>
          </wp:inline>
        </w:drawing>
      </w:r>
    </w:p>
    <w:p w:rsidR="00000758" w:rsidRPr="00CD2E44" w:rsidRDefault="00000758" w:rsidP="00D602B7">
      <w:pPr>
        <w:spacing w:after="0"/>
        <w:rPr>
          <w:rFonts w:ascii="Arial" w:hAnsi="Arial" w:cs="Arial"/>
          <w:b/>
          <w:sz w:val="32"/>
          <w:szCs w:val="32"/>
        </w:rPr>
      </w:pPr>
      <w:r w:rsidRPr="00CD2E44">
        <w:rPr>
          <w:rFonts w:ascii="Arial" w:hAnsi="Arial" w:cs="Arial"/>
          <w:b/>
          <w:sz w:val="32"/>
          <w:szCs w:val="32"/>
        </w:rPr>
        <w:br w:type="page"/>
      </w:r>
    </w:p>
    <w:p w:rsidR="00BA67F0" w:rsidRPr="00CD2E44" w:rsidRDefault="00BA67F0" w:rsidP="00D602B7">
      <w:pPr>
        <w:spacing w:after="0"/>
        <w:rPr>
          <w:rFonts w:ascii="Arial" w:hAnsi="Arial" w:cs="Arial"/>
          <w:b/>
          <w:sz w:val="32"/>
          <w:szCs w:val="32"/>
        </w:rPr>
      </w:pPr>
      <w:r w:rsidRPr="00CD2E44">
        <w:rPr>
          <w:rFonts w:ascii="Arial" w:hAnsi="Arial" w:cs="Arial"/>
          <w:b/>
          <w:sz w:val="32"/>
          <w:szCs w:val="32"/>
        </w:rPr>
        <w:lastRenderedPageBreak/>
        <w:t>5.</w:t>
      </w:r>
      <w:r w:rsidRPr="00CD2E44">
        <w:rPr>
          <w:rFonts w:ascii="Arial" w:hAnsi="Arial" w:cs="Arial"/>
          <w:b/>
          <w:sz w:val="32"/>
          <w:szCs w:val="32"/>
        </w:rPr>
        <w:tab/>
        <w:t>Develop a window application to display the phone no of an author using database</w:t>
      </w:r>
      <w:r w:rsidRPr="00CD2E44">
        <w:rPr>
          <w:rFonts w:ascii="Arial" w:hAnsi="Arial" w:cs="Arial"/>
          <w:b/>
          <w:sz w:val="32"/>
          <w:szCs w:val="32"/>
        </w:rPr>
        <w:br w:type="page"/>
      </w:r>
    </w:p>
    <w:p w:rsidR="00D602B7" w:rsidRPr="00CD2E44" w:rsidRDefault="00F21A03" w:rsidP="00D602B7">
      <w:pPr>
        <w:spacing w:after="0"/>
        <w:rPr>
          <w:rFonts w:ascii="Arial" w:hAnsi="Arial" w:cs="Arial"/>
          <w:b/>
          <w:sz w:val="32"/>
          <w:szCs w:val="32"/>
        </w:rPr>
      </w:pPr>
      <w:r w:rsidRPr="00CD2E44">
        <w:rPr>
          <w:rFonts w:ascii="Arial" w:hAnsi="Arial" w:cs="Arial"/>
          <w:b/>
          <w:sz w:val="32"/>
          <w:szCs w:val="32"/>
        </w:rPr>
        <w:lastRenderedPageBreak/>
        <w:t>6. Develop a window application to display how data bind using dropdown list.</w:t>
      </w:r>
    </w:p>
    <w:p w:rsidR="00D602B7" w:rsidRPr="00CD2E44" w:rsidRDefault="00D602B7"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System;</w:t>
      </w:r>
    </w:p>
    <w:p w:rsidR="00D602B7" w:rsidRPr="00CD2E44" w:rsidRDefault="00D602B7"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System.Collections.Generic</w:t>
      </w:r>
      <w:proofErr w:type="spellEnd"/>
      <w:r w:rsidRPr="00CD2E44">
        <w:rPr>
          <w:rFonts w:ascii="Arial" w:hAnsi="Arial" w:cs="Arial"/>
          <w:sz w:val="24"/>
          <w:szCs w:val="24"/>
        </w:rPr>
        <w:t>;</w:t>
      </w:r>
    </w:p>
    <w:p w:rsidR="00D602B7" w:rsidRPr="00CD2E44" w:rsidRDefault="00D602B7"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System.Linq</w:t>
      </w:r>
      <w:proofErr w:type="spellEnd"/>
      <w:r w:rsidRPr="00CD2E44">
        <w:rPr>
          <w:rFonts w:ascii="Arial" w:hAnsi="Arial" w:cs="Arial"/>
          <w:sz w:val="24"/>
          <w:szCs w:val="24"/>
        </w:rPr>
        <w:t>;</w:t>
      </w:r>
    </w:p>
    <w:p w:rsidR="00D602B7" w:rsidRPr="00CD2E44" w:rsidRDefault="00D602B7"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System.Web</w:t>
      </w:r>
      <w:proofErr w:type="spellEnd"/>
      <w:r w:rsidRPr="00CD2E44">
        <w:rPr>
          <w:rFonts w:ascii="Arial" w:hAnsi="Arial" w:cs="Arial"/>
          <w:sz w:val="24"/>
          <w:szCs w:val="24"/>
        </w:rPr>
        <w:t>;</w:t>
      </w:r>
    </w:p>
    <w:p w:rsidR="00D602B7" w:rsidRPr="00CD2E44" w:rsidRDefault="00D602B7"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System.Web.UI</w:t>
      </w:r>
      <w:proofErr w:type="spellEnd"/>
      <w:r w:rsidRPr="00CD2E44">
        <w:rPr>
          <w:rFonts w:ascii="Arial" w:hAnsi="Arial" w:cs="Arial"/>
          <w:sz w:val="24"/>
          <w:szCs w:val="24"/>
        </w:rPr>
        <w:t>;</w:t>
      </w:r>
    </w:p>
    <w:p w:rsidR="00D602B7" w:rsidRPr="00CD2E44" w:rsidRDefault="00D602B7"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System.Web.UI.WebControls</w:t>
      </w:r>
      <w:proofErr w:type="spellEnd"/>
      <w:r w:rsidRPr="00CD2E44">
        <w:rPr>
          <w:rFonts w:ascii="Arial" w:hAnsi="Arial" w:cs="Arial"/>
          <w:sz w:val="24"/>
          <w:szCs w:val="24"/>
        </w:rPr>
        <w:t>;</w:t>
      </w:r>
    </w:p>
    <w:p w:rsidR="00D602B7" w:rsidRPr="00CD2E44" w:rsidRDefault="00D602B7"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System.Data.SqlClient</w:t>
      </w:r>
      <w:proofErr w:type="spellEnd"/>
      <w:r w:rsidRPr="00CD2E44">
        <w:rPr>
          <w:rFonts w:ascii="Arial" w:hAnsi="Arial" w:cs="Arial"/>
          <w:sz w:val="24"/>
          <w:szCs w:val="24"/>
        </w:rPr>
        <w:t>;</w:t>
      </w:r>
    </w:p>
    <w:p w:rsidR="00D602B7" w:rsidRPr="00CD2E44" w:rsidRDefault="00D602B7"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System.Data</w:t>
      </w:r>
      <w:proofErr w:type="spellEnd"/>
      <w:r w:rsidRPr="00CD2E44">
        <w:rPr>
          <w:rFonts w:ascii="Arial" w:hAnsi="Arial" w:cs="Arial"/>
          <w:sz w:val="24"/>
          <w:szCs w:val="24"/>
        </w:rPr>
        <w:t>;</w:t>
      </w:r>
    </w:p>
    <w:p w:rsidR="00D602B7" w:rsidRPr="00CD2E44" w:rsidRDefault="00D602B7" w:rsidP="00D602B7">
      <w:pPr>
        <w:spacing w:after="0"/>
        <w:rPr>
          <w:rFonts w:ascii="Arial" w:hAnsi="Arial" w:cs="Arial"/>
          <w:sz w:val="24"/>
          <w:szCs w:val="24"/>
        </w:rPr>
      </w:pPr>
    </w:p>
    <w:p w:rsidR="00D602B7" w:rsidRPr="00CD2E44" w:rsidRDefault="00D602B7" w:rsidP="00D602B7">
      <w:pPr>
        <w:spacing w:after="0"/>
        <w:rPr>
          <w:rFonts w:ascii="Arial" w:hAnsi="Arial" w:cs="Arial"/>
          <w:sz w:val="24"/>
          <w:szCs w:val="24"/>
        </w:rPr>
      </w:pPr>
      <w:proofErr w:type="gramStart"/>
      <w:r w:rsidRPr="00CD2E44">
        <w:rPr>
          <w:rFonts w:ascii="Arial" w:hAnsi="Arial" w:cs="Arial"/>
          <w:sz w:val="24"/>
          <w:szCs w:val="24"/>
        </w:rPr>
        <w:t>public</w:t>
      </w:r>
      <w:proofErr w:type="gramEnd"/>
      <w:r w:rsidRPr="00CD2E44">
        <w:rPr>
          <w:rFonts w:ascii="Arial" w:hAnsi="Arial" w:cs="Arial"/>
          <w:sz w:val="24"/>
          <w:szCs w:val="24"/>
        </w:rPr>
        <w:t xml:space="preserve"> partial class </w:t>
      </w:r>
      <w:proofErr w:type="spellStart"/>
      <w:r w:rsidRPr="00CD2E44">
        <w:rPr>
          <w:rFonts w:ascii="Arial" w:hAnsi="Arial" w:cs="Arial"/>
          <w:sz w:val="24"/>
          <w:szCs w:val="24"/>
        </w:rPr>
        <w:t>dropdownlistdemo</w:t>
      </w:r>
      <w:proofErr w:type="spellEnd"/>
      <w:r w:rsidRPr="00CD2E44">
        <w:rPr>
          <w:rFonts w:ascii="Arial" w:hAnsi="Arial" w:cs="Arial"/>
          <w:sz w:val="24"/>
          <w:szCs w:val="24"/>
        </w:rPr>
        <w:t xml:space="preserve"> : </w:t>
      </w:r>
      <w:proofErr w:type="spellStart"/>
      <w:r w:rsidRPr="00CD2E44">
        <w:rPr>
          <w:rFonts w:ascii="Arial" w:hAnsi="Arial" w:cs="Arial"/>
          <w:sz w:val="24"/>
          <w:szCs w:val="24"/>
        </w:rPr>
        <w:t>System.Web.UI.Page</w:t>
      </w:r>
      <w:proofErr w:type="spellEnd"/>
    </w:p>
    <w:p w:rsidR="00D602B7" w:rsidRPr="00CD2E44" w:rsidRDefault="00D602B7" w:rsidP="00D602B7">
      <w:pPr>
        <w:spacing w:after="0"/>
        <w:rPr>
          <w:rFonts w:ascii="Arial" w:hAnsi="Arial" w:cs="Arial"/>
          <w:sz w:val="24"/>
          <w:szCs w:val="24"/>
        </w:rPr>
      </w:pPr>
      <w:r w:rsidRPr="00CD2E44">
        <w:rPr>
          <w:rFonts w:ascii="Arial" w:hAnsi="Arial" w:cs="Arial"/>
          <w:sz w:val="24"/>
          <w:szCs w:val="24"/>
        </w:rPr>
        <w:t>{</w:t>
      </w:r>
    </w:p>
    <w:p w:rsidR="00D602B7" w:rsidRPr="00CD2E44" w:rsidRDefault="00D602B7" w:rsidP="00D602B7">
      <w:pPr>
        <w:spacing w:after="0"/>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protected</w:t>
      </w:r>
      <w:proofErr w:type="gramEnd"/>
      <w:r w:rsidRPr="00CD2E44">
        <w:rPr>
          <w:rFonts w:ascii="Arial" w:hAnsi="Arial" w:cs="Arial"/>
          <w:sz w:val="24"/>
          <w:szCs w:val="24"/>
        </w:rPr>
        <w:t xml:space="preserve"> void </w:t>
      </w:r>
      <w:proofErr w:type="spellStart"/>
      <w:r w:rsidRPr="00CD2E44">
        <w:rPr>
          <w:rFonts w:ascii="Arial" w:hAnsi="Arial" w:cs="Arial"/>
          <w:sz w:val="24"/>
          <w:szCs w:val="24"/>
        </w:rPr>
        <w:t>Page_Load</w:t>
      </w:r>
      <w:proofErr w:type="spellEnd"/>
      <w:r w:rsidRPr="00CD2E44">
        <w:rPr>
          <w:rFonts w:ascii="Arial" w:hAnsi="Arial" w:cs="Arial"/>
          <w:sz w:val="24"/>
          <w:szCs w:val="24"/>
        </w:rPr>
        <w:t xml:space="preserve">(object sender, </w:t>
      </w:r>
      <w:proofErr w:type="spellStart"/>
      <w:r w:rsidRPr="00CD2E44">
        <w:rPr>
          <w:rFonts w:ascii="Arial" w:hAnsi="Arial" w:cs="Arial"/>
          <w:sz w:val="24"/>
          <w:szCs w:val="24"/>
        </w:rPr>
        <w:t>EventArgs</w:t>
      </w:r>
      <w:proofErr w:type="spellEnd"/>
      <w:r w:rsidRPr="00CD2E44">
        <w:rPr>
          <w:rFonts w:ascii="Arial" w:hAnsi="Arial" w:cs="Arial"/>
          <w:sz w:val="24"/>
          <w:szCs w:val="24"/>
        </w:rPr>
        <w:t xml:space="preserve"> e)</w:t>
      </w:r>
    </w:p>
    <w:p w:rsidR="00D602B7" w:rsidRPr="00CD2E44" w:rsidRDefault="00D602B7" w:rsidP="00D602B7">
      <w:pPr>
        <w:spacing w:after="0"/>
        <w:rPr>
          <w:rFonts w:ascii="Arial" w:hAnsi="Arial" w:cs="Arial"/>
          <w:sz w:val="24"/>
          <w:szCs w:val="24"/>
        </w:rPr>
      </w:pPr>
      <w:r w:rsidRPr="00CD2E44">
        <w:rPr>
          <w:rFonts w:ascii="Arial" w:hAnsi="Arial" w:cs="Arial"/>
          <w:sz w:val="24"/>
          <w:szCs w:val="24"/>
        </w:rPr>
        <w:t xml:space="preserve">    {</w:t>
      </w:r>
    </w:p>
    <w:p w:rsidR="00D602B7" w:rsidRPr="00CD2E44" w:rsidRDefault="00D602B7" w:rsidP="00D602B7">
      <w:pPr>
        <w:spacing w:after="0"/>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if</w:t>
      </w:r>
      <w:proofErr w:type="gramEnd"/>
      <w:r w:rsidRPr="00CD2E44">
        <w:rPr>
          <w:rFonts w:ascii="Arial" w:hAnsi="Arial" w:cs="Arial"/>
          <w:sz w:val="24"/>
          <w:szCs w:val="24"/>
        </w:rPr>
        <w:t xml:space="preserve"> (!</w:t>
      </w:r>
      <w:proofErr w:type="spellStart"/>
      <w:r w:rsidRPr="00CD2E44">
        <w:rPr>
          <w:rFonts w:ascii="Arial" w:hAnsi="Arial" w:cs="Arial"/>
          <w:sz w:val="24"/>
          <w:szCs w:val="24"/>
        </w:rPr>
        <w:t>Page.IsPostBack</w:t>
      </w:r>
      <w:proofErr w:type="spellEnd"/>
      <w:r w:rsidRPr="00CD2E44">
        <w:rPr>
          <w:rFonts w:ascii="Arial" w:hAnsi="Arial" w:cs="Arial"/>
          <w:sz w:val="24"/>
          <w:szCs w:val="24"/>
        </w:rPr>
        <w:t>)</w:t>
      </w:r>
    </w:p>
    <w:p w:rsidR="00D602B7" w:rsidRPr="00CD2E44" w:rsidRDefault="00D602B7" w:rsidP="00D602B7">
      <w:pPr>
        <w:spacing w:after="0"/>
        <w:rPr>
          <w:rFonts w:ascii="Arial" w:hAnsi="Arial" w:cs="Arial"/>
          <w:sz w:val="24"/>
          <w:szCs w:val="24"/>
        </w:rPr>
      </w:pPr>
      <w:r w:rsidRPr="00CD2E44">
        <w:rPr>
          <w:rFonts w:ascii="Arial" w:hAnsi="Arial" w:cs="Arial"/>
          <w:sz w:val="24"/>
          <w:szCs w:val="24"/>
        </w:rPr>
        <w:t xml:space="preserve">        {</w:t>
      </w:r>
    </w:p>
    <w:p w:rsidR="00D602B7" w:rsidRPr="00CD2E44" w:rsidRDefault="00D602B7" w:rsidP="00D602B7">
      <w:pPr>
        <w:spacing w:after="0"/>
        <w:rPr>
          <w:rFonts w:ascii="Arial" w:hAnsi="Arial" w:cs="Arial"/>
          <w:sz w:val="24"/>
          <w:szCs w:val="24"/>
        </w:rPr>
      </w:pPr>
      <w:r w:rsidRPr="00CD2E44">
        <w:rPr>
          <w:rFonts w:ascii="Arial" w:hAnsi="Arial" w:cs="Arial"/>
          <w:sz w:val="24"/>
          <w:szCs w:val="24"/>
        </w:rPr>
        <w:t xml:space="preserve">            </w:t>
      </w:r>
      <w:proofErr w:type="spellStart"/>
      <w:r w:rsidRPr="00CD2E44">
        <w:rPr>
          <w:rFonts w:ascii="Arial" w:hAnsi="Arial" w:cs="Arial"/>
          <w:sz w:val="24"/>
          <w:szCs w:val="24"/>
        </w:rPr>
        <w:t>SqlConnection</w:t>
      </w:r>
      <w:proofErr w:type="spellEnd"/>
      <w:r w:rsidRPr="00CD2E44">
        <w:rPr>
          <w:rFonts w:ascii="Arial" w:hAnsi="Arial" w:cs="Arial"/>
          <w:sz w:val="24"/>
          <w:szCs w:val="24"/>
        </w:rPr>
        <w:t xml:space="preserve"> con = new </w:t>
      </w:r>
      <w:proofErr w:type="spellStart"/>
      <w:proofErr w:type="gramStart"/>
      <w:r w:rsidRPr="00CD2E44">
        <w:rPr>
          <w:rFonts w:ascii="Arial" w:hAnsi="Arial" w:cs="Arial"/>
          <w:sz w:val="24"/>
          <w:szCs w:val="24"/>
        </w:rPr>
        <w:t>SqlConnection</w:t>
      </w:r>
      <w:proofErr w:type="spellEnd"/>
      <w:r w:rsidRPr="00CD2E44">
        <w:rPr>
          <w:rFonts w:ascii="Arial" w:hAnsi="Arial" w:cs="Arial"/>
          <w:sz w:val="24"/>
          <w:szCs w:val="24"/>
        </w:rPr>
        <w:t>(</w:t>
      </w:r>
      <w:proofErr w:type="gramEnd"/>
      <w:r w:rsidRPr="00CD2E44">
        <w:rPr>
          <w:rFonts w:ascii="Arial" w:hAnsi="Arial" w:cs="Arial"/>
          <w:sz w:val="24"/>
          <w:szCs w:val="24"/>
        </w:rPr>
        <w:t>@"Data Source=.\SQLEXPRESS;AttachDbFilename=|DataDirectory|\Database.mdf;Integrated Security=</w:t>
      </w:r>
      <w:proofErr w:type="spellStart"/>
      <w:r w:rsidRPr="00CD2E44">
        <w:rPr>
          <w:rFonts w:ascii="Arial" w:hAnsi="Arial" w:cs="Arial"/>
          <w:sz w:val="24"/>
          <w:szCs w:val="24"/>
        </w:rPr>
        <w:t>True;User</w:t>
      </w:r>
      <w:proofErr w:type="spellEnd"/>
      <w:r w:rsidRPr="00CD2E44">
        <w:rPr>
          <w:rFonts w:ascii="Arial" w:hAnsi="Arial" w:cs="Arial"/>
          <w:sz w:val="24"/>
          <w:szCs w:val="24"/>
        </w:rPr>
        <w:t xml:space="preserve"> Instance=True");</w:t>
      </w:r>
    </w:p>
    <w:p w:rsidR="00D602B7" w:rsidRPr="00CD2E44" w:rsidRDefault="00D602B7" w:rsidP="00D602B7">
      <w:pPr>
        <w:spacing w:after="0"/>
        <w:rPr>
          <w:rFonts w:ascii="Arial" w:hAnsi="Arial" w:cs="Arial"/>
          <w:sz w:val="24"/>
          <w:szCs w:val="24"/>
        </w:rPr>
      </w:pPr>
      <w:r w:rsidRPr="00CD2E44">
        <w:rPr>
          <w:rFonts w:ascii="Arial" w:hAnsi="Arial" w:cs="Arial"/>
          <w:sz w:val="24"/>
          <w:szCs w:val="24"/>
        </w:rPr>
        <w:t xml:space="preserve">            </w:t>
      </w:r>
      <w:proofErr w:type="spellStart"/>
      <w:r w:rsidRPr="00CD2E44">
        <w:rPr>
          <w:rFonts w:ascii="Arial" w:hAnsi="Arial" w:cs="Arial"/>
          <w:sz w:val="24"/>
          <w:szCs w:val="24"/>
        </w:rPr>
        <w:t>SqlCommand</w:t>
      </w:r>
      <w:proofErr w:type="spellEnd"/>
      <w:r w:rsidRPr="00CD2E44">
        <w:rPr>
          <w:rFonts w:ascii="Arial" w:hAnsi="Arial" w:cs="Arial"/>
          <w:sz w:val="24"/>
          <w:szCs w:val="24"/>
        </w:rPr>
        <w:t xml:space="preserve"> </w:t>
      </w:r>
      <w:proofErr w:type="spellStart"/>
      <w:r w:rsidRPr="00CD2E44">
        <w:rPr>
          <w:rFonts w:ascii="Arial" w:hAnsi="Arial" w:cs="Arial"/>
          <w:sz w:val="24"/>
          <w:szCs w:val="24"/>
        </w:rPr>
        <w:t>cmd</w:t>
      </w:r>
      <w:proofErr w:type="spellEnd"/>
      <w:r w:rsidRPr="00CD2E44">
        <w:rPr>
          <w:rFonts w:ascii="Arial" w:hAnsi="Arial" w:cs="Arial"/>
          <w:sz w:val="24"/>
          <w:szCs w:val="24"/>
        </w:rPr>
        <w:t xml:space="preserve"> = new </w:t>
      </w:r>
      <w:proofErr w:type="spellStart"/>
      <w:proofErr w:type="gramStart"/>
      <w:r w:rsidRPr="00CD2E44">
        <w:rPr>
          <w:rFonts w:ascii="Arial" w:hAnsi="Arial" w:cs="Arial"/>
          <w:sz w:val="24"/>
          <w:szCs w:val="24"/>
        </w:rPr>
        <w:t>SqlCommand</w:t>
      </w:r>
      <w:proofErr w:type="spellEnd"/>
      <w:r w:rsidRPr="00CD2E44">
        <w:rPr>
          <w:rFonts w:ascii="Arial" w:hAnsi="Arial" w:cs="Arial"/>
          <w:sz w:val="24"/>
          <w:szCs w:val="24"/>
        </w:rPr>
        <w:t>(</w:t>
      </w:r>
      <w:proofErr w:type="gramEnd"/>
      <w:r w:rsidRPr="00CD2E44">
        <w:rPr>
          <w:rFonts w:ascii="Arial" w:hAnsi="Arial" w:cs="Arial"/>
          <w:sz w:val="24"/>
          <w:szCs w:val="24"/>
        </w:rPr>
        <w:t xml:space="preserve">"select * from </w:t>
      </w:r>
      <w:proofErr w:type="spellStart"/>
      <w:r w:rsidRPr="00CD2E44">
        <w:rPr>
          <w:rFonts w:ascii="Arial" w:hAnsi="Arial" w:cs="Arial"/>
          <w:sz w:val="24"/>
          <w:szCs w:val="24"/>
        </w:rPr>
        <w:t>tbl_media</w:t>
      </w:r>
      <w:proofErr w:type="spellEnd"/>
      <w:r w:rsidRPr="00CD2E44">
        <w:rPr>
          <w:rFonts w:ascii="Arial" w:hAnsi="Arial" w:cs="Arial"/>
          <w:sz w:val="24"/>
          <w:szCs w:val="24"/>
        </w:rPr>
        <w:t>", con);</w:t>
      </w:r>
    </w:p>
    <w:p w:rsidR="00D602B7" w:rsidRPr="00CD2E44" w:rsidRDefault="00D602B7" w:rsidP="00D602B7">
      <w:pPr>
        <w:spacing w:after="0"/>
        <w:rPr>
          <w:rFonts w:ascii="Arial" w:hAnsi="Arial" w:cs="Arial"/>
          <w:sz w:val="24"/>
          <w:szCs w:val="24"/>
        </w:rPr>
      </w:pPr>
      <w:r w:rsidRPr="00CD2E44">
        <w:rPr>
          <w:rFonts w:ascii="Arial" w:hAnsi="Arial" w:cs="Arial"/>
          <w:sz w:val="24"/>
          <w:szCs w:val="24"/>
        </w:rPr>
        <w:t xml:space="preserve">            </w:t>
      </w:r>
      <w:proofErr w:type="spellStart"/>
      <w:r w:rsidRPr="00CD2E44">
        <w:rPr>
          <w:rFonts w:ascii="Arial" w:hAnsi="Arial" w:cs="Arial"/>
          <w:sz w:val="24"/>
          <w:szCs w:val="24"/>
        </w:rPr>
        <w:t>SqlDataAdapter</w:t>
      </w:r>
      <w:proofErr w:type="spellEnd"/>
      <w:r w:rsidRPr="00CD2E44">
        <w:rPr>
          <w:rFonts w:ascii="Arial" w:hAnsi="Arial" w:cs="Arial"/>
          <w:sz w:val="24"/>
          <w:szCs w:val="24"/>
        </w:rPr>
        <w:t xml:space="preserve"> </w:t>
      </w:r>
      <w:proofErr w:type="spellStart"/>
      <w:r w:rsidRPr="00CD2E44">
        <w:rPr>
          <w:rFonts w:ascii="Arial" w:hAnsi="Arial" w:cs="Arial"/>
          <w:sz w:val="24"/>
          <w:szCs w:val="24"/>
        </w:rPr>
        <w:t>sda</w:t>
      </w:r>
      <w:proofErr w:type="spellEnd"/>
      <w:r w:rsidRPr="00CD2E44">
        <w:rPr>
          <w:rFonts w:ascii="Arial" w:hAnsi="Arial" w:cs="Arial"/>
          <w:sz w:val="24"/>
          <w:szCs w:val="24"/>
        </w:rPr>
        <w:t xml:space="preserve"> = new </w:t>
      </w:r>
      <w:proofErr w:type="spellStart"/>
      <w:proofErr w:type="gramStart"/>
      <w:r w:rsidRPr="00CD2E44">
        <w:rPr>
          <w:rFonts w:ascii="Arial" w:hAnsi="Arial" w:cs="Arial"/>
          <w:sz w:val="24"/>
          <w:szCs w:val="24"/>
        </w:rPr>
        <w:t>SqlDataAdapter</w:t>
      </w:r>
      <w:proofErr w:type="spellEnd"/>
      <w:r w:rsidRPr="00CD2E44">
        <w:rPr>
          <w:rFonts w:ascii="Arial" w:hAnsi="Arial" w:cs="Arial"/>
          <w:sz w:val="24"/>
          <w:szCs w:val="24"/>
        </w:rPr>
        <w:t>(</w:t>
      </w:r>
      <w:proofErr w:type="spellStart"/>
      <w:proofErr w:type="gramEnd"/>
      <w:r w:rsidRPr="00CD2E44">
        <w:rPr>
          <w:rFonts w:ascii="Arial" w:hAnsi="Arial" w:cs="Arial"/>
          <w:sz w:val="24"/>
          <w:szCs w:val="24"/>
        </w:rPr>
        <w:t>cmd</w:t>
      </w:r>
      <w:proofErr w:type="spellEnd"/>
      <w:r w:rsidRPr="00CD2E44">
        <w:rPr>
          <w:rFonts w:ascii="Arial" w:hAnsi="Arial" w:cs="Arial"/>
          <w:sz w:val="24"/>
          <w:szCs w:val="24"/>
        </w:rPr>
        <w:t>);</w:t>
      </w:r>
    </w:p>
    <w:p w:rsidR="00D602B7" w:rsidRPr="00CD2E44" w:rsidRDefault="00D602B7" w:rsidP="00D602B7">
      <w:pPr>
        <w:spacing w:after="0"/>
        <w:rPr>
          <w:rFonts w:ascii="Arial" w:hAnsi="Arial" w:cs="Arial"/>
          <w:sz w:val="24"/>
          <w:szCs w:val="24"/>
        </w:rPr>
      </w:pPr>
      <w:r w:rsidRPr="00CD2E44">
        <w:rPr>
          <w:rFonts w:ascii="Arial" w:hAnsi="Arial" w:cs="Arial"/>
          <w:sz w:val="24"/>
          <w:szCs w:val="24"/>
        </w:rPr>
        <w:t xml:space="preserve">           </w:t>
      </w:r>
    </w:p>
    <w:p w:rsidR="00D602B7" w:rsidRPr="00CD2E44" w:rsidRDefault="00D602B7" w:rsidP="00D602B7">
      <w:pPr>
        <w:spacing w:after="0"/>
        <w:rPr>
          <w:rFonts w:ascii="Arial" w:hAnsi="Arial" w:cs="Arial"/>
          <w:sz w:val="24"/>
          <w:szCs w:val="24"/>
        </w:rPr>
      </w:pPr>
      <w:r w:rsidRPr="00CD2E44">
        <w:rPr>
          <w:rFonts w:ascii="Arial" w:hAnsi="Arial" w:cs="Arial"/>
          <w:sz w:val="24"/>
          <w:szCs w:val="24"/>
        </w:rPr>
        <w:t xml:space="preserve">            </w:t>
      </w:r>
      <w:proofErr w:type="spellStart"/>
      <w:r w:rsidRPr="00CD2E44">
        <w:rPr>
          <w:rFonts w:ascii="Arial" w:hAnsi="Arial" w:cs="Arial"/>
          <w:sz w:val="24"/>
          <w:szCs w:val="24"/>
        </w:rPr>
        <w:t>DataTable</w:t>
      </w:r>
      <w:proofErr w:type="spellEnd"/>
      <w:r w:rsidRPr="00CD2E44">
        <w:rPr>
          <w:rFonts w:ascii="Arial" w:hAnsi="Arial" w:cs="Arial"/>
          <w:sz w:val="24"/>
          <w:szCs w:val="24"/>
        </w:rPr>
        <w:t xml:space="preserve"> </w:t>
      </w:r>
      <w:proofErr w:type="spellStart"/>
      <w:r w:rsidRPr="00CD2E44">
        <w:rPr>
          <w:rFonts w:ascii="Arial" w:hAnsi="Arial" w:cs="Arial"/>
          <w:sz w:val="24"/>
          <w:szCs w:val="24"/>
        </w:rPr>
        <w:t>dt</w:t>
      </w:r>
      <w:proofErr w:type="spellEnd"/>
      <w:r w:rsidRPr="00CD2E44">
        <w:rPr>
          <w:rFonts w:ascii="Arial" w:hAnsi="Arial" w:cs="Arial"/>
          <w:sz w:val="24"/>
          <w:szCs w:val="24"/>
        </w:rPr>
        <w:t xml:space="preserve"> = new </w:t>
      </w:r>
      <w:proofErr w:type="spellStart"/>
      <w:proofErr w:type="gramStart"/>
      <w:r w:rsidRPr="00CD2E44">
        <w:rPr>
          <w:rFonts w:ascii="Arial" w:hAnsi="Arial" w:cs="Arial"/>
          <w:sz w:val="24"/>
          <w:szCs w:val="24"/>
        </w:rPr>
        <w:t>DataTable</w:t>
      </w:r>
      <w:proofErr w:type="spellEnd"/>
      <w:r w:rsidRPr="00CD2E44">
        <w:rPr>
          <w:rFonts w:ascii="Arial" w:hAnsi="Arial" w:cs="Arial"/>
          <w:sz w:val="24"/>
          <w:szCs w:val="24"/>
        </w:rPr>
        <w:t>(</w:t>
      </w:r>
      <w:proofErr w:type="gramEnd"/>
      <w:r w:rsidRPr="00CD2E44">
        <w:rPr>
          <w:rFonts w:ascii="Arial" w:hAnsi="Arial" w:cs="Arial"/>
          <w:sz w:val="24"/>
          <w:szCs w:val="24"/>
        </w:rPr>
        <w:t>);</w:t>
      </w:r>
    </w:p>
    <w:p w:rsidR="00D602B7" w:rsidRPr="00CD2E44" w:rsidRDefault="00D602B7"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sda.Fill</w:t>
      </w:r>
      <w:proofErr w:type="spellEnd"/>
      <w:r w:rsidRPr="00CD2E44">
        <w:rPr>
          <w:rFonts w:ascii="Arial" w:hAnsi="Arial" w:cs="Arial"/>
          <w:sz w:val="24"/>
          <w:szCs w:val="24"/>
        </w:rPr>
        <w:t>(</w:t>
      </w:r>
      <w:proofErr w:type="spellStart"/>
      <w:proofErr w:type="gramEnd"/>
      <w:r w:rsidRPr="00CD2E44">
        <w:rPr>
          <w:rFonts w:ascii="Arial" w:hAnsi="Arial" w:cs="Arial"/>
          <w:sz w:val="24"/>
          <w:szCs w:val="24"/>
        </w:rPr>
        <w:t>dt</w:t>
      </w:r>
      <w:proofErr w:type="spellEnd"/>
      <w:r w:rsidRPr="00CD2E44">
        <w:rPr>
          <w:rFonts w:ascii="Arial" w:hAnsi="Arial" w:cs="Arial"/>
          <w:sz w:val="24"/>
          <w:szCs w:val="24"/>
        </w:rPr>
        <w:t>);</w:t>
      </w:r>
    </w:p>
    <w:p w:rsidR="00D602B7" w:rsidRPr="00CD2E44" w:rsidRDefault="00D602B7" w:rsidP="00D602B7">
      <w:pPr>
        <w:spacing w:after="0"/>
        <w:rPr>
          <w:rFonts w:ascii="Arial" w:hAnsi="Arial" w:cs="Arial"/>
          <w:sz w:val="24"/>
          <w:szCs w:val="24"/>
        </w:rPr>
      </w:pPr>
      <w:r w:rsidRPr="00CD2E44">
        <w:rPr>
          <w:rFonts w:ascii="Arial" w:hAnsi="Arial" w:cs="Arial"/>
          <w:sz w:val="24"/>
          <w:szCs w:val="24"/>
        </w:rPr>
        <w:t xml:space="preserve">            DropDownList1.DataSource = </w:t>
      </w:r>
      <w:proofErr w:type="spellStart"/>
      <w:proofErr w:type="gramStart"/>
      <w:r w:rsidRPr="00CD2E44">
        <w:rPr>
          <w:rFonts w:ascii="Arial" w:hAnsi="Arial" w:cs="Arial"/>
          <w:sz w:val="24"/>
          <w:szCs w:val="24"/>
        </w:rPr>
        <w:t>dt</w:t>
      </w:r>
      <w:proofErr w:type="spellEnd"/>
      <w:proofErr w:type="gramEnd"/>
      <w:r w:rsidRPr="00CD2E44">
        <w:rPr>
          <w:rFonts w:ascii="Arial" w:hAnsi="Arial" w:cs="Arial"/>
          <w:sz w:val="24"/>
          <w:szCs w:val="24"/>
        </w:rPr>
        <w:t>;</w:t>
      </w:r>
    </w:p>
    <w:p w:rsidR="00D602B7" w:rsidRPr="00CD2E44" w:rsidRDefault="00D602B7" w:rsidP="00D602B7">
      <w:pPr>
        <w:spacing w:after="0"/>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DropDownList1.DataBind(</w:t>
      </w:r>
      <w:proofErr w:type="gramEnd"/>
      <w:r w:rsidRPr="00CD2E44">
        <w:rPr>
          <w:rFonts w:ascii="Arial" w:hAnsi="Arial" w:cs="Arial"/>
          <w:sz w:val="24"/>
          <w:szCs w:val="24"/>
        </w:rPr>
        <w:t xml:space="preserve">);   </w:t>
      </w:r>
    </w:p>
    <w:p w:rsidR="00D602B7" w:rsidRPr="00CD2E44" w:rsidRDefault="00D602B7" w:rsidP="00D602B7">
      <w:pPr>
        <w:spacing w:after="0"/>
        <w:rPr>
          <w:rFonts w:ascii="Arial" w:hAnsi="Arial" w:cs="Arial"/>
          <w:sz w:val="24"/>
          <w:szCs w:val="24"/>
        </w:rPr>
      </w:pPr>
      <w:r w:rsidRPr="00CD2E44">
        <w:rPr>
          <w:rFonts w:ascii="Arial" w:hAnsi="Arial" w:cs="Arial"/>
          <w:sz w:val="24"/>
          <w:szCs w:val="24"/>
        </w:rPr>
        <w:t xml:space="preserve">        }   </w:t>
      </w:r>
    </w:p>
    <w:p w:rsidR="00D602B7" w:rsidRPr="00CD2E44" w:rsidRDefault="00D602B7" w:rsidP="00D602B7">
      <w:pPr>
        <w:spacing w:after="0"/>
        <w:rPr>
          <w:rFonts w:ascii="Arial" w:hAnsi="Arial" w:cs="Arial"/>
          <w:sz w:val="24"/>
          <w:szCs w:val="24"/>
        </w:rPr>
      </w:pPr>
      <w:r w:rsidRPr="00CD2E44">
        <w:rPr>
          <w:rFonts w:ascii="Arial" w:hAnsi="Arial" w:cs="Arial"/>
          <w:sz w:val="24"/>
          <w:szCs w:val="24"/>
        </w:rPr>
        <w:t xml:space="preserve">    }  </w:t>
      </w:r>
    </w:p>
    <w:p w:rsidR="00D602B7" w:rsidRPr="00CD2E44" w:rsidRDefault="00D602B7" w:rsidP="00D602B7">
      <w:pPr>
        <w:spacing w:after="0"/>
        <w:rPr>
          <w:rFonts w:ascii="Arial" w:hAnsi="Arial" w:cs="Arial"/>
          <w:sz w:val="24"/>
          <w:szCs w:val="24"/>
        </w:rPr>
      </w:pPr>
      <w:r w:rsidRPr="00CD2E44">
        <w:rPr>
          <w:rFonts w:ascii="Arial" w:hAnsi="Arial" w:cs="Arial"/>
          <w:sz w:val="24"/>
          <w:szCs w:val="24"/>
        </w:rPr>
        <w:t>}</w:t>
      </w:r>
    </w:p>
    <w:p w:rsidR="00D602B7" w:rsidRPr="00CD2E44" w:rsidRDefault="009F2F14" w:rsidP="00D602B7">
      <w:pPr>
        <w:spacing w:after="0"/>
        <w:rPr>
          <w:rFonts w:ascii="Arial" w:hAnsi="Arial" w:cs="Arial"/>
          <w:b/>
          <w:sz w:val="28"/>
          <w:szCs w:val="28"/>
        </w:rPr>
      </w:pPr>
      <w:r w:rsidRPr="00CD2E44">
        <w:rPr>
          <w:rFonts w:ascii="Arial" w:hAnsi="Arial" w:cs="Arial"/>
          <w:b/>
          <w:sz w:val="28"/>
          <w:szCs w:val="28"/>
        </w:rPr>
        <w:t>OUTPUT:</w:t>
      </w:r>
    </w:p>
    <w:p w:rsidR="009F2F14" w:rsidRPr="00CD2E44" w:rsidRDefault="009F2F14" w:rsidP="00D602B7">
      <w:pPr>
        <w:spacing w:after="0"/>
        <w:rPr>
          <w:rFonts w:ascii="Arial" w:hAnsi="Arial" w:cs="Arial"/>
          <w:b/>
          <w:sz w:val="28"/>
          <w:szCs w:val="28"/>
        </w:rPr>
      </w:pPr>
      <w:r w:rsidRPr="00CD2E44">
        <w:rPr>
          <w:rFonts w:ascii="Arial" w:hAnsi="Arial" w:cs="Arial"/>
          <w:b/>
          <w:noProof/>
          <w:sz w:val="28"/>
          <w:szCs w:val="28"/>
        </w:rPr>
        <w:drawing>
          <wp:inline distT="0" distB="0" distL="0" distR="0">
            <wp:extent cx="4733925" cy="2714625"/>
            <wp:effectExtent l="19050" t="0" r="9525" b="0"/>
            <wp:docPr id="16" name="Picture 15" descr="choose 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 media.jpg"/>
                    <pic:cNvPicPr/>
                  </pic:nvPicPr>
                  <pic:blipFill>
                    <a:blip r:embed="rId28"/>
                    <a:stretch>
                      <a:fillRect/>
                    </a:stretch>
                  </pic:blipFill>
                  <pic:spPr>
                    <a:xfrm>
                      <a:off x="0" y="0"/>
                      <a:ext cx="4733925" cy="2714625"/>
                    </a:xfrm>
                    <a:prstGeom prst="rect">
                      <a:avLst/>
                    </a:prstGeom>
                  </pic:spPr>
                </pic:pic>
              </a:graphicData>
            </a:graphic>
          </wp:inline>
        </w:drawing>
      </w:r>
    </w:p>
    <w:p w:rsidR="00D602B7" w:rsidRPr="00CD2E44" w:rsidRDefault="00D602B7" w:rsidP="00D602B7">
      <w:pPr>
        <w:spacing w:after="0"/>
        <w:rPr>
          <w:rFonts w:ascii="Arial" w:hAnsi="Arial" w:cs="Arial"/>
          <w:sz w:val="24"/>
          <w:szCs w:val="24"/>
        </w:rPr>
      </w:pPr>
    </w:p>
    <w:p w:rsidR="00D602B7" w:rsidRPr="00CD2E44" w:rsidRDefault="00D602B7" w:rsidP="00D602B7">
      <w:pPr>
        <w:spacing w:after="0"/>
        <w:rPr>
          <w:rFonts w:ascii="Arial" w:hAnsi="Arial" w:cs="Arial"/>
          <w:sz w:val="24"/>
          <w:szCs w:val="24"/>
        </w:rPr>
      </w:pPr>
    </w:p>
    <w:p w:rsidR="0081403B" w:rsidRPr="00CD2E44" w:rsidRDefault="00F21A03" w:rsidP="00D602B7">
      <w:pPr>
        <w:spacing w:after="0"/>
        <w:rPr>
          <w:rFonts w:ascii="Arial" w:hAnsi="Arial" w:cs="Arial"/>
          <w:b/>
          <w:sz w:val="32"/>
          <w:szCs w:val="32"/>
        </w:rPr>
      </w:pPr>
      <w:r w:rsidRPr="00CD2E44">
        <w:rPr>
          <w:rFonts w:ascii="Arial" w:hAnsi="Arial" w:cs="Arial"/>
          <w:b/>
          <w:sz w:val="32"/>
          <w:szCs w:val="32"/>
        </w:rPr>
        <w:br w:type="page"/>
      </w:r>
      <w:r w:rsidR="0081403B" w:rsidRPr="00CD2E44">
        <w:rPr>
          <w:rFonts w:ascii="Arial" w:hAnsi="Arial" w:cs="Arial"/>
          <w:b/>
          <w:sz w:val="32"/>
          <w:szCs w:val="32"/>
        </w:rPr>
        <w:lastRenderedPageBreak/>
        <w:t>7.</w:t>
      </w:r>
      <w:r w:rsidR="0081403B" w:rsidRPr="00CD2E44">
        <w:rPr>
          <w:rFonts w:ascii="Arial" w:hAnsi="Arial" w:cs="Arial"/>
          <w:b/>
          <w:sz w:val="32"/>
          <w:szCs w:val="32"/>
        </w:rPr>
        <w:tab/>
        <w:t>Develop a window application to bind data using data grid.</w:t>
      </w:r>
    </w:p>
    <w:p w:rsidR="0081403B" w:rsidRPr="00CD2E44" w:rsidRDefault="0081403B"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System;</w:t>
      </w:r>
    </w:p>
    <w:p w:rsidR="0081403B" w:rsidRPr="00CD2E44" w:rsidRDefault="0081403B"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System.Collections.Generic</w:t>
      </w:r>
      <w:proofErr w:type="spellEnd"/>
      <w:r w:rsidRPr="00CD2E44">
        <w:rPr>
          <w:rFonts w:ascii="Arial" w:hAnsi="Arial" w:cs="Arial"/>
          <w:sz w:val="24"/>
          <w:szCs w:val="24"/>
        </w:rPr>
        <w:t>;</w:t>
      </w:r>
    </w:p>
    <w:p w:rsidR="0081403B" w:rsidRPr="00CD2E44" w:rsidRDefault="0081403B"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System.ComponentModel</w:t>
      </w:r>
      <w:proofErr w:type="spellEnd"/>
      <w:r w:rsidRPr="00CD2E44">
        <w:rPr>
          <w:rFonts w:ascii="Arial" w:hAnsi="Arial" w:cs="Arial"/>
          <w:sz w:val="24"/>
          <w:szCs w:val="24"/>
        </w:rPr>
        <w:t>;</w:t>
      </w:r>
    </w:p>
    <w:p w:rsidR="0081403B" w:rsidRPr="00CD2E44" w:rsidRDefault="0081403B"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System.Data</w:t>
      </w:r>
      <w:proofErr w:type="spellEnd"/>
      <w:r w:rsidRPr="00CD2E44">
        <w:rPr>
          <w:rFonts w:ascii="Arial" w:hAnsi="Arial" w:cs="Arial"/>
          <w:sz w:val="24"/>
          <w:szCs w:val="24"/>
        </w:rPr>
        <w:t>;</w:t>
      </w:r>
    </w:p>
    <w:p w:rsidR="0081403B" w:rsidRPr="00CD2E44" w:rsidRDefault="0081403B"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System.Drawing</w:t>
      </w:r>
      <w:proofErr w:type="spellEnd"/>
      <w:r w:rsidRPr="00CD2E44">
        <w:rPr>
          <w:rFonts w:ascii="Arial" w:hAnsi="Arial" w:cs="Arial"/>
          <w:sz w:val="24"/>
          <w:szCs w:val="24"/>
        </w:rPr>
        <w:t>;</w:t>
      </w:r>
    </w:p>
    <w:p w:rsidR="0081403B" w:rsidRPr="00CD2E44" w:rsidRDefault="0081403B"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System.Linq</w:t>
      </w:r>
      <w:proofErr w:type="spellEnd"/>
      <w:r w:rsidRPr="00CD2E44">
        <w:rPr>
          <w:rFonts w:ascii="Arial" w:hAnsi="Arial" w:cs="Arial"/>
          <w:sz w:val="24"/>
          <w:szCs w:val="24"/>
        </w:rPr>
        <w:t>;</w:t>
      </w:r>
    </w:p>
    <w:p w:rsidR="0081403B" w:rsidRPr="00CD2E44" w:rsidRDefault="0081403B"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System.Text</w:t>
      </w:r>
      <w:proofErr w:type="spellEnd"/>
      <w:r w:rsidRPr="00CD2E44">
        <w:rPr>
          <w:rFonts w:ascii="Arial" w:hAnsi="Arial" w:cs="Arial"/>
          <w:sz w:val="24"/>
          <w:szCs w:val="24"/>
        </w:rPr>
        <w:t>;</w:t>
      </w:r>
    </w:p>
    <w:p w:rsidR="0081403B" w:rsidRPr="00CD2E44" w:rsidRDefault="0081403B"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System.Windows.Forms</w:t>
      </w:r>
      <w:proofErr w:type="spellEnd"/>
      <w:r w:rsidRPr="00CD2E44">
        <w:rPr>
          <w:rFonts w:ascii="Arial" w:hAnsi="Arial" w:cs="Arial"/>
          <w:sz w:val="24"/>
          <w:szCs w:val="24"/>
        </w:rPr>
        <w:t>;</w:t>
      </w:r>
    </w:p>
    <w:p w:rsidR="0081403B" w:rsidRPr="00CD2E44" w:rsidRDefault="0081403B" w:rsidP="00D602B7">
      <w:pPr>
        <w:spacing w:after="0"/>
        <w:rPr>
          <w:rFonts w:ascii="Arial" w:hAnsi="Arial" w:cs="Arial"/>
          <w:sz w:val="24"/>
          <w:szCs w:val="24"/>
        </w:rPr>
      </w:pPr>
      <w:proofErr w:type="gramStart"/>
      <w:r w:rsidRPr="00CD2E44">
        <w:rPr>
          <w:rFonts w:ascii="Arial" w:hAnsi="Arial" w:cs="Arial"/>
          <w:sz w:val="24"/>
          <w:szCs w:val="24"/>
        </w:rPr>
        <w:t>using</w:t>
      </w:r>
      <w:proofErr w:type="gramEnd"/>
      <w:r w:rsidRPr="00CD2E44">
        <w:rPr>
          <w:rFonts w:ascii="Arial" w:hAnsi="Arial" w:cs="Arial"/>
          <w:sz w:val="24"/>
          <w:szCs w:val="24"/>
        </w:rPr>
        <w:t xml:space="preserve"> </w:t>
      </w:r>
      <w:proofErr w:type="spellStart"/>
      <w:r w:rsidRPr="00CD2E44">
        <w:rPr>
          <w:rFonts w:ascii="Arial" w:hAnsi="Arial" w:cs="Arial"/>
          <w:sz w:val="24"/>
          <w:szCs w:val="24"/>
        </w:rPr>
        <w:t>System.Data.SqlClient</w:t>
      </w:r>
      <w:proofErr w:type="spellEnd"/>
      <w:r w:rsidRPr="00CD2E44">
        <w:rPr>
          <w:rFonts w:ascii="Arial" w:hAnsi="Arial" w:cs="Arial"/>
          <w:sz w:val="24"/>
          <w:szCs w:val="24"/>
        </w:rPr>
        <w:t>;</w:t>
      </w:r>
    </w:p>
    <w:p w:rsidR="0081403B" w:rsidRPr="00CD2E44" w:rsidRDefault="0081403B" w:rsidP="00D602B7">
      <w:pPr>
        <w:spacing w:after="0"/>
        <w:rPr>
          <w:rFonts w:ascii="Arial" w:hAnsi="Arial" w:cs="Arial"/>
          <w:sz w:val="24"/>
          <w:szCs w:val="24"/>
        </w:rPr>
      </w:pPr>
    </w:p>
    <w:p w:rsidR="0081403B" w:rsidRPr="00CD2E44" w:rsidRDefault="0081403B" w:rsidP="00D602B7">
      <w:pPr>
        <w:spacing w:after="0"/>
        <w:rPr>
          <w:rFonts w:ascii="Arial" w:hAnsi="Arial" w:cs="Arial"/>
          <w:sz w:val="24"/>
          <w:szCs w:val="24"/>
        </w:rPr>
      </w:pPr>
      <w:proofErr w:type="gramStart"/>
      <w:r w:rsidRPr="00CD2E44">
        <w:rPr>
          <w:rFonts w:ascii="Arial" w:hAnsi="Arial" w:cs="Arial"/>
          <w:sz w:val="24"/>
          <w:szCs w:val="24"/>
        </w:rPr>
        <w:t>namespace</w:t>
      </w:r>
      <w:proofErr w:type="gramEnd"/>
      <w:r w:rsidRPr="00CD2E44">
        <w:rPr>
          <w:rFonts w:ascii="Arial" w:hAnsi="Arial" w:cs="Arial"/>
          <w:sz w:val="24"/>
          <w:szCs w:val="24"/>
        </w:rPr>
        <w:t xml:space="preserve"> WindowsFormsApplication3</w:t>
      </w:r>
    </w:p>
    <w:p w:rsidR="0081403B" w:rsidRPr="00CD2E44" w:rsidRDefault="0081403B" w:rsidP="00D602B7">
      <w:pPr>
        <w:spacing w:after="0"/>
        <w:rPr>
          <w:rFonts w:ascii="Arial" w:hAnsi="Arial" w:cs="Arial"/>
          <w:sz w:val="24"/>
          <w:szCs w:val="24"/>
        </w:rPr>
      </w:pPr>
      <w:r w:rsidRPr="00CD2E44">
        <w:rPr>
          <w:rFonts w:ascii="Arial" w:hAnsi="Arial" w:cs="Arial"/>
          <w:sz w:val="24"/>
          <w:szCs w:val="24"/>
        </w:rPr>
        <w:t>{</w:t>
      </w:r>
    </w:p>
    <w:p w:rsidR="0081403B" w:rsidRPr="00CD2E44" w:rsidRDefault="0081403B" w:rsidP="00D602B7">
      <w:pPr>
        <w:spacing w:after="0"/>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public</w:t>
      </w:r>
      <w:proofErr w:type="gramEnd"/>
      <w:r w:rsidRPr="00CD2E44">
        <w:rPr>
          <w:rFonts w:ascii="Arial" w:hAnsi="Arial" w:cs="Arial"/>
          <w:sz w:val="24"/>
          <w:szCs w:val="24"/>
        </w:rPr>
        <w:t xml:space="preserve"> partial class Form1 : Form</w:t>
      </w:r>
    </w:p>
    <w:p w:rsidR="0081403B" w:rsidRPr="00CD2E44" w:rsidRDefault="0081403B" w:rsidP="00D602B7">
      <w:pPr>
        <w:spacing w:after="0"/>
        <w:rPr>
          <w:rFonts w:ascii="Arial" w:hAnsi="Arial" w:cs="Arial"/>
          <w:sz w:val="24"/>
          <w:szCs w:val="24"/>
        </w:rPr>
      </w:pPr>
      <w:r w:rsidRPr="00CD2E44">
        <w:rPr>
          <w:rFonts w:ascii="Arial" w:hAnsi="Arial" w:cs="Arial"/>
          <w:sz w:val="24"/>
          <w:szCs w:val="24"/>
        </w:rPr>
        <w:t xml:space="preserve">    {</w:t>
      </w:r>
    </w:p>
    <w:p w:rsidR="0081403B" w:rsidRPr="00CD2E44" w:rsidRDefault="0081403B" w:rsidP="00D602B7">
      <w:pPr>
        <w:spacing w:after="0"/>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public</w:t>
      </w:r>
      <w:proofErr w:type="gramEnd"/>
      <w:r w:rsidRPr="00CD2E44">
        <w:rPr>
          <w:rFonts w:ascii="Arial" w:hAnsi="Arial" w:cs="Arial"/>
          <w:sz w:val="24"/>
          <w:szCs w:val="24"/>
        </w:rPr>
        <w:t xml:space="preserve"> Form1()</w:t>
      </w:r>
    </w:p>
    <w:p w:rsidR="0081403B" w:rsidRPr="00CD2E44" w:rsidRDefault="0081403B" w:rsidP="00D602B7">
      <w:pPr>
        <w:spacing w:after="0"/>
        <w:rPr>
          <w:rFonts w:ascii="Arial" w:hAnsi="Arial" w:cs="Arial"/>
          <w:sz w:val="24"/>
          <w:szCs w:val="24"/>
        </w:rPr>
      </w:pPr>
      <w:r w:rsidRPr="00CD2E44">
        <w:rPr>
          <w:rFonts w:ascii="Arial" w:hAnsi="Arial" w:cs="Arial"/>
          <w:sz w:val="24"/>
          <w:szCs w:val="24"/>
        </w:rPr>
        <w:t xml:space="preserve">        {</w:t>
      </w:r>
    </w:p>
    <w:p w:rsidR="0081403B" w:rsidRPr="00CD2E44" w:rsidRDefault="0081403B"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InitializeComponent</w:t>
      </w:r>
      <w:proofErr w:type="spellEnd"/>
      <w:r w:rsidRPr="00CD2E44">
        <w:rPr>
          <w:rFonts w:ascii="Arial" w:hAnsi="Arial" w:cs="Arial"/>
          <w:sz w:val="24"/>
          <w:szCs w:val="24"/>
        </w:rPr>
        <w:t>(</w:t>
      </w:r>
      <w:proofErr w:type="gramEnd"/>
      <w:r w:rsidRPr="00CD2E44">
        <w:rPr>
          <w:rFonts w:ascii="Arial" w:hAnsi="Arial" w:cs="Arial"/>
          <w:sz w:val="24"/>
          <w:szCs w:val="24"/>
        </w:rPr>
        <w:t>);</w:t>
      </w:r>
    </w:p>
    <w:p w:rsidR="0081403B" w:rsidRPr="00CD2E44" w:rsidRDefault="0081403B"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refreshdata</w:t>
      </w:r>
      <w:proofErr w:type="spellEnd"/>
      <w:r w:rsidRPr="00CD2E44">
        <w:rPr>
          <w:rFonts w:ascii="Arial" w:hAnsi="Arial" w:cs="Arial"/>
          <w:sz w:val="24"/>
          <w:szCs w:val="24"/>
        </w:rPr>
        <w:t>(</w:t>
      </w:r>
      <w:proofErr w:type="gramEnd"/>
      <w:r w:rsidRPr="00CD2E44">
        <w:rPr>
          <w:rFonts w:ascii="Arial" w:hAnsi="Arial" w:cs="Arial"/>
          <w:sz w:val="24"/>
          <w:szCs w:val="24"/>
        </w:rPr>
        <w:t>);</w:t>
      </w:r>
    </w:p>
    <w:p w:rsidR="0081403B" w:rsidRPr="00CD2E44" w:rsidRDefault="0081403B" w:rsidP="00D602B7">
      <w:pPr>
        <w:spacing w:after="0"/>
        <w:rPr>
          <w:rFonts w:ascii="Arial" w:hAnsi="Arial" w:cs="Arial"/>
          <w:sz w:val="24"/>
          <w:szCs w:val="24"/>
        </w:rPr>
      </w:pPr>
      <w:r w:rsidRPr="00CD2E44">
        <w:rPr>
          <w:rFonts w:ascii="Arial" w:hAnsi="Arial" w:cs="Arial"/>
          <w:sz w:val="24"/>
          <w:szCs w:val="24"/>
        </w:rPr>
        <w:t xml:space="preserve">        }</w:t>
      </w:r>
    </w:p>
    <w:p w:rsidR="0081403B" w:rsidRPr="00CD2E44" w:rsidRDefault="0081403B" w:rsidP="00D602B7">
      <w:pPr>
        <w:spacing w:after="0"/>
        <w:rPr>
          <w:rFonts w:ascii="Arial" w:hAnsi="Arial" w:cs="Arial"/>
          <w:sz w:val="24"/>
          <w:szCs w:val="24"/>
        </w:rPr>
      </w:pPr>
    </w:p>
    <w:p w:rsidR="0081403B" w:rsidRPr="00CD2E44" w:rsidRDefault="0081403B" w:rsidP="00D602B7">
      <w:pPr>
        <w:spacing w:after="0"/>
        <w:rPr>
          <w:rFonts w:ascii="Arial" w:hAnsi="Arial" w:cs="Arial"/>
          <w:sz w:val="24"/>
          <w:szCs w:val="24"/>
        </w:rPr>
      </w:pPr>
      <w:r w:rsidRPr="00CD2E44">
        <w:rPr>
          <w:rFonts w:ascii="Arial" w:hAnsi="Arial" w:cs="Arial"/>
          <w:sz w:val="24"/>
          <w:szCs w:val="24"/>
        </w:rPr>
        <w:t xml:space="preserve">            </w:t>
      </w:r>
      <w:proofErr w:type="gramStart"/>
      <w:r w:rsidRPr="00CD2E44">
        <w:rPr>
          <w:rFonts w:ascii="Arial" w:hAnsi="Arial" w:cs="Arial"/>
          <w:sz w:val="24"/>
          <w:szCs w:val="24"/>
        </w:rPr>
        <w:t>private</w:t>
      </w:r>
      <w:proofErr w:type="gramEnd"/>
      <w:r w:rsidRPr="00CD2E44">
        <w:rPr>
          <w:rFonts w:ascii="Arial" w:hAnsi="Arial" w:cs="Arial"/>
          <w:sz w:val="24"/>
          <w:szCs w:val="24"/>
        </w:rPr>
        <w:t xml:space="preserve"> void </w:t>
      </w:r>
      <w:proofErr w:type="spellStart"/>
      <w:r w:rsidRPr="00CD2E44">
        <w:rPr>
          <w:rFonts w:ascii="Arial" w:hAnsi="Arial" w:cs="Arial"/>
          <w:sz w:val="24"/>
          <w:szCs w:val="24"/>
        </w:rPr>
        <w:t>refreshdata</w:t>
      </w:r>
      <w:proofErr w:type="spellEnd"/>
      <w:r w:rsidRPr="00CD2E44">
        <w:rPr>
          <w:rFonts w:ascii="Arial" w:hAnsi="Arial" w:cs="Arial"/>
          <w:sz w:val="24"/>
          <w:szCs w:val="24"/>
        </w:rPr>
        <w:t>()</w:t>
      </w:r>
    </w:p>
    <w:p w:rsidR="0081403B" w:rsidRPr="00CD2E44" w:rsidRDefault="0081403B" w:rsidP="00D602B7">
      <w:pPr>
        <w:spacing w:after="0"/>
        <w:rPr>
          <w:rFonts w:ascii="Arial" w:hAnsi="Arial" w:cs="Arial"/>
          <w:sz w:val="24"/>
          <w:szCs w:val="24"/>
        </w:rPr>
      </w:pPr>
      <w:r w:rsidRPr="00CD2E44">
        <w:rPr>
          <w:rFonts w:ascii="Arial" w:hAnsi="Arial" w:cs="Arial"/>
          <w:sz w:val="24"/>
          <w:szCs w:val="24"/>
        </w:rPr>
        <w:t xml:space="preserve">            {</w:t>
      </w:r>
    </w:p>
    <w:p w:rsidR="0081403B" w:rsidRPr="00CD2E44" w:rsidRDefault="0081403B" w:rsidP="00D602B7">
      <w:pPr>
        <w:spacing w:after="0"/>
        <w:rPr>
          <w:rFonts w:ascii="Arial" w:hAnsi="Arial" w:cs="Arial"/>
          <w:sz w:val="24"/>
          <w:szCs w:val="24"/>
        </w:rPr>
      </w:pPr>
      <w:r w:rsidRPr="00CD2E44">
        <w:rPr>
          <w:rFonts w:ascii="Arial" w:hAnsi="Arial" w:cs="Arial"/>
          <w:sz w:val="24"/>
          <w:szCs w:val="24"/>
        </w:rPr>
        <w:t xml:space="preserve">            </w:t>
      </w:r>
    </w:p>
    <w:p w:rsidR="0081403B" w:rsidRPr="00CD2E44" w:rsidRDefault="0081403B" w:rsidP="00D602B7">
      <w:pPr>
        <w:spacing w:after="0"/>
        <w:rPr>
          <w:rFonts w:ascii="Arial" w:hAnsi="Arial" w:cs="Arial"/>
          <w:sz w:val="24"/>
          <w:szCs w:val="24"/>
        </w:rPr>
      </w:pPr>
      <w:r w:rsidRPr="00CD2E44">
        <w:rPr>
          <w:rFonts w:ascii="Arial" w:hAnsi="Arial" w:cs="Arial"/>
          <w:sz w:val="24"/>
          <w:szCs w:val="24"/>
        </w:rPr>
        <w:t xml:space="preserve">                </w:t>
      </w:r>
      <w:proofErr w:type="spellStart"/>
      <w:r w:rsidRPr="00CD2E44">
        <w:rPr>
          <w:rFonts w:ascii="Arial" w:hAnsi="Arial" w:cs="Arial"/>
          <w:sz w:val="24"/>
          <w:szCs w:val="24"/>
        </w:rPr>
        <w:t>SqlConnection</w:t>
      </w:r>
      <w:proofErr w:type="spellEnd"/>
      <w:r w:rsidRPr="00CD2E44">
        <w:rPr>
          <w:rFonts w:ascii="Arial" w:hAnsi="Arial" w:cs="Arial"/>
          <w:sz w:val="24"/>
          <w:szCs w:val="24"/>
        </w:rPr>
        <w:t xml:space="preserve"> con = new </w:t>
      </w:r>
      <w:proofErr w:type="spellStart"/>
      <w:proofErr w:type="gramStart"/>
      <w:r w:rsidRPr="00CD2E44">
        <w:rPr>
          <w:rFonts w:ascii="Arial" w:hAnsi="Arial" w:cs="Arial"/>
          <w:sz w:val="24"/>
          <w:szCs w:val="24"/>
        </w:rPr>
        <w:t>SqlConnection</w:t>
      </w:r>
      <w:proofErr w:type="spellEnd"/>
      <w:r w:rsidRPr="00CD2E44">
        <w:rPr>
          <w:rFonts w:ascii="Arial" w:hAnsi="Arial" w:cs="Arial"/>
          <w:sz w:val="24"/>
          <w:szCs w:val="24"/>
        </w:rPr>
        <w:t>(</w:t>
      </w:r>
      <w:proofErr w:type="gramEnd"/>
      <w:r w:rsidRPr="00CD2E44">
        <w:rPr>
          <w:rFonts w:ascii="Arial" w:hAnsi="Arial" w:cs="Arial"/>
          <w:sz w:val="24"/>
          <w:szCs w:val="24"/>
        </w:rPr>
        <w:t>@"Data Source=.\SQLEXPRESS;AttachDbFilename=|DataDirectory|\Database1.mdf;Integrated Security=</w:t>
      </w:r>
      <w:proofErr w:type="spellStart"/>
      <w:r w:rsidRPr="00CD2E44">
        <w:rPr>
          <w:rFonts w:ascii="Arial" w:hAnsi="Arial" w:cs="Arial"/>
          <w:sz w:val="24"/>
          <w:szCs w:val="24"/>
        </w:rPr>
        <w:t>True;User</w:t>
      </w:r>
      <w:proofErr w:type="spellEnd"/>
      <w:r w:rsidRPr="00CD2E44">
        <w:rPr>
          <w:rFonts w:ascii="Arial" w:hAnsi="Arial" w:cs="Arial"/>
          <w:sz w:val="24"/>
          <w:szCs w:val="24"/>
        </w:rPr>
        <w:t xml:space="preserve"> Instance=True");</w:t>
      </w:r>
    </w:p>
    <w:p w:rsidR="0081403B" w:rsidRPr="00CD2E44" w:rsidRDefault="0081403B" w:rsidP="00D602B7">
      <w:pPr>
        <w:spacing w:after="0"/>
        <w:rPr>
          <w:rFonts w:ascii="Arial" w:hAnsi="Arial" w:cs="Arial"/>
          <w:sz w:val="24"/>
          <w:szCs w:val="24"/>
        </w:rPr>
      </w:pPr>
      <w:r w:rsidRPr="00CD2E44">
        <w:rPr>
          <w:rFonts w:ascii="Arial" w:hAnsi="Arial" w:cs="Arial"/>
          <w:sz w:val="24"/>
          <w:szCs w:val="24"/>
        </w:rPr>
        <w:t xml:space="preserve">                </w:t>
      </w:r>
      <w:proofErr w:type="spellStart"/>
      <w:r w:rsidRPr="00CD2E44">
        <w:rPr>
          <w:rFonts w:ascii="Arial" w:hAnsi="Arial" w:cs="Arial"/>
          <w:sz w:val="24"/>
          <w:szCs w:val="24"/>
        </w:rPr>
        <w:t>SqlCommand</w:t>
      </w:r>
      <w:proofErr w:type="spellEnd"/>
      <w:r w:rsidRPr="00CD2E44">
        <w:rPr>
          <w:rFonts w:ascii="Arial" w:hAnsi="Arial" w:cs="Arial"/>
          <w:sz w:val="24"/>
          <w:szCs w:val="24"/>
        </w:rPr>
        <w:t xml:space="preserve"> </w:t>
      </w:r>
      <w:proofErr w:type="spellStart"/>
      <w:r w:rsidRPr="00CD2E44">
        <w:rPr>
          <w:rFonts w:ascii="Arial" w:hAnsi="Arial" w:cs="Arial"/>
          <w:sz w:val="24"/>
          <w:szCs w:val="24"/>
        </w:rPr>
        <w:t>cmd</w:t>
      </w:r>
      <w:proofErr w:type="spellEnd"/>
      <w:r w:rsidRPr="00CD2E44">
        <w:rPr>
          <w:rFonts w:ascii="Arial" w:hAnsi="Arial" w:cs="Arial"/>
          <w:sz w:val="24"/>
          <w:szCs w:val="24"/>
        </w:rPr>
        <w:t xml:space="preserve"> = new </w:t>
      </w:r>
      <w:proofErr w:type="spellStart"/>
      <w:proofErr w:type="gramStart"/>
      <w:r w:rsidRPr="00CD2E44">
        <w:rPr>
          <w:rFonts w:ascii="Arial" w:hAnsi="Arial" w:cs="Arial"/>
          <w:sz w:val="24"/>
          <w:szCs w:val="24"/>
        </w:rPr>
        <w:t>SqlCommand</w:t>
      </w:r>
      <w:proofErr w:type="spellEnd"/>
      <w:r w:rsidRPr="00CD2E44">
        <w:rPr>
          <w:rFonts w:ascii="Arial" w:hAnsi="Arial" w:cs="Arial"/>
          <w:sz w:val="24"/>
          <w:szCs w:val="24"/>
        </w:rPr>
        <w:t>(</w:t>
      </w:r>
      <w:proofErr w:type="gramEnd"/>
      <w:r w:rsidRPr="00CD2E44">
        <w:rPr>
          <w:rFonts w:ascii="Arial" w:hAnsi="Arial" w:cs="Arial"/>
          <w:sz w:val="24"/>
          <w:szCs w:val="24"/>
        </w:rPr>
        <w:t xml:space="preserve">"select * from </w:t>
      </w:r>
      <w:proofErr w:type="spellStart"/>
      <w:r w:rsidRPr="00CD2E44">
        <w:rPr>
          <w:rFonts w:ascii="Arial" w:hAnsi="Arial" w:cs="Arial"/>
          <w:sz w:val="24"/>
          <w:szCs w:val="24"/>
        </w:rPr>
        <w:t>tbl_data",con</w:t>
      </w:r>
      <w:proofErr w:type="spellEnd"/>
      <w:r w:rsidRPr="00CD2E44">
        <w:rPr>
          <w:rFonts w:ascii="Arial" w:hAnsi="Arial" w:cs="Arial"/>
          <w:sz w:val="24"/>
          <w:szCs w:val="24"/>
        </w:rPr>
        <w:t>);</w:t>
      </w:r>
    </w:p>
    <w:p w:rsidR="0081403B" w:rsidRPr="00CD2E44" w:rsidRDefault="0081403B"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con.Open</w:t>
      </w:r>
      <w:proofErr w:type="spellEnd"/>
      <w:r w:rsidRPr="00CD2E44">
        <w:rPr>
          <w:rFonts w:ascii="Arial" w:hAnsi="Arial" w:cs="Arial"/>
          <w:sz w:val="24"/>
          <w:szCs w:val="24"/>
        </w:rPr>
        <w:t>(</w:t>
      </w:r>
      <w:proofErr w:type="gramEnd"/>
      <w:r w:rsidRPr="00CD2E44">
        <w:rPr>
          <w:rFonts w:ascii="Arial" w:hAnsi="Arial" w:cs="Arial"/>
          <w:sz w:val="24"/>
          <w:szCs w:val="24"/>
        </w:rPr>
        <w:t>);</w:t>
      </w:r>
    </w:p>
    <w:p w:rsidR="0081403B" w:rsidRPr="00CD2E44" w:rsidRDefault="0081403B" w:rsidP="00D602B7">
      <w:pPr>
        <w:spacing w:after="0"/>
        <w:rPr>
          <w:rFonts w:ascii="Arial" w:hAnsi="Arial" w:cs="Arial"/>
          <w:sz w:val="24"/>
          <w:szCs w:val="24"/>
        </w:rPr>
      </w:pPr>
      <w:r w:rsidRPr="00CD2E44">
        <w:rPr>
          <w:rFonts w:ascii="Arial" w:hAnsi="Arial" w:cs="Arial"/>
          <w:sz w:val="24"/>
          <w:szCs w:val="24"/>
        </w:rPr>
        <w:t xml:space="preserve">                </w:t>
      </w:r>
      <w:proofErr w:type="spellStart"/>
      <w:r w:rsidRPr="00CD2E44">
        <w:rPr>
          <w:rFonts w:ascii="Arial" w:hAnsi="Arial" w:cs="Arial"/>
          <w:sz w:val="24"/>
          <w:szCs w:val="24"/>
        </w:rPr>
        <w:t>SqlDataAdapter</w:t>
      </w:r>
      <w:proofErr w:type="spellEnd"/>
      <w:r w:rsidRPr="00CD2E44">
        <w:rPr>
          <w:rFonts w:ascii="Arial" w:hAnsi="Arial" w:cs="Arial"/>
          <w:sz w:val="24"/>
          <w:szCs w:val="24"/>
        </w:rPr>
        <w:t xml:space="preserve"> </w:t>
      </w:r>
      <w:proofErr w:type="spellStart"/>
      <w:r w:rsidRPr="00CD2E44">
        <w:rPr>
          <w:rFonts w:ascii="Arial" w:hAnsi="Arial" w:cs="Arial"/>
          <w:sz w:val="24"/>
          <w:szCs w:val="24"/>
        </w:rPr>
        <w:t>sda</w:t>
      </w:r>
      <w:proofErr w:type="spellEnd"/>
      <w:r w:rsidRPr="00CD2E44">
        <w:rPr>
          <w:rFonts w:ascii="Arial" w:hAnsi="Arial" w:cs="Arial"/>
          <w:sz w:val="24"/>
          <w:szCs w:val="24"/>
        </w:rPr>
        <w:t xml:space="preserve"> = new </w:t>
      </w:r>
      <w:proofErr w:type="spellStart"/>
      <w:proofErr w:type="gramStart"/>
      <w:r w:rsidRPr="00CD2E44">
        <w:rPr>
          <w:rFonts w:ascii="Arial" w:hAnsi="Arial" w:cs="Arial"/>
          <w:sz w:val="24"/>
          <w:szCs w:val="24"/>
        </w:rPr>
        <w:t>SqlDataAdapter</w:t>
      </w:r>
      <w:proofErr w:type="spellEnd"/>
      <w:r w:rsidRPr="00CD2E44">
        <w:rPr>
          <w:rFonts w:ascii="Arial" w:hAnsi="Arial" w:cs="Arial"/>
          <w:sz w:val="24"/>
          <w:szCs w:val="24"/>
        </w:rPr>
        <w:t>(</w:t>
      </w:r>
      <w:proofErr w:type="spellStart"/>
      <w:proofErr w:type="gramEnd"/>
      <w:r w:rsidRPr="00CD2E44">
        <w:rPr>
          <w:rFonts w:ascii="Arial" w:hAnsi="Arial" w:cs="Arial"/>
          <w:sz w:val="24"/>
          <w:szCs w:val="24"/>
        </w:rPr>
        <w:t>cmd</w:t>
      </w:r>
      <w:proofErr w:type="spellEnd"/>
      <w:r w:rsidRPr="00CD2E44">
        <w:rPr>
          <w:rFonts w:ascii="Arial" w:hAnsi="Arial" w:cs="Arial"/>
          <w:sz w:val="24"/>
          <w:szCs w:val="24"/>
        </w:rPr>
        <w:t xml:space="preserve">);           </w:t>
      </w:r>
    </w:p>
    <w:p w:rsidR="0081403B" w:rsidRPr="00CD2E44" w:rsidRDefault="0081403B" w:rsidP="00D602B7">
      <w:pPr>
        <w:spacing w:after="0"/>
        <w:rPr>
          <w:rFonts w:ascii="Arial" w:hAnsi="Arial" w:cs="Arial"/>
          <w:sz w:val="24"/>
          <w:szCs w:val="24"/>
        </w:rPr>
      </w:pPr>
      <w:r w:rsidRPr="00CD2E44">
        <w:rPr>
          <w:rFonts w:ascii="Arial" w:hAnsi="Arial" w:cs="Arial"/>
          <w:sz w:val="24"/>
          <w:szCs w:val="24"/>
        </w:rPr>
        <w:t xml:space="preserve">                </w:t>
      </w:r>
      <w:proofErr w:type="spellStart"/>
      <w:r w:rsidRPr="00CD2E44">
        <w:rPr>
          <w:rFonts w:ascii="Arial" w:hAnsi="Arial" w:cs="Arial"/>
          <w:sz w:val="24"/>
          <w:szCs w:val="24"/>
        </w:rPr>
        <w:t>DataTable</w:t>
      </w:r>
      <w:proofErr w:type="spellEnd"/>
      <w:r w:rsidRPr="00CD2E44">
        <w:rPr>
          <w:rFonts w:ascii="Arial" w:hAnsi="Arial" w:cs="Arial"/>
          <w:sz w:val="24"/>
          <w:szCs w:val="24"/>
        </w:rPr>
        <w:t xml:space="preserve"> </w:t>
      </w:r>
      <w:proofErr w:type="spellStart"/>
      <w:r w:rsidRPr="00CD2E44">
        <w:rPr>
          <w:rFonts w:ascii="Arial" w:hAnsi="Arial" w:cs="Arial"/>
          <w:sz w:val="24"/>
          <w:szCs w:val="24"/>
        </w:rPr>
        <w:t>dt</w:t>
      </w:r>
      <w:proofErr w:type="spellEnd"/>
      <w:r w:rsidRPr="00CD2E44">
        <w:rPr>
          <w:rFonts w:ascii="Arial" w:hAnsi="Arial" w:cs="Arial"/>
          <w:sz w:val="24"/>
          <w:szCs w:val="24"/>
        </w:rPr>
        <w:t xml:space="preserve"> = new </w:t>
      </w:r>
      <w:proofErr w:type="spellStart"/>
      <w:proofErr w:type="gramStart"/>
      <w:r w:rsidRPr="00CD2E44">
        <w:rPr>
          <w:rFonts w:ascii="Arial" w:hAnsi="Arial" w:cs="Arial"/>
          <w:sz w:val="24"/>
          <w:szCs w:val="24"/>
        </w:rPr>
        <w:t>DataTable</w:t>
      </w:r>
      <w:proofErr w:type="spellEnd"/>
      <w:r w:rsidRPr="00CD2E44">
        <w:rPr>
          <w:rFonts w:ascii="Arial" w:hAnsi="Arial" w:cs="Arial"/>
          <w:sz w:val="24"/>
          <w:szCs w:val="24"/>
        </w:rPr>
        <w:t>(</w:t>
      </w:r>
      <w:proofErr w:type="gramEnd"/>
      <w:r w:rsidRPr="00CD2E44">
        <w:rPr>
          <w:rFonts w:ascii="Arial" w:hAnsi="Arial" w:cs="Arial"/>
          <w:sz w:val="24"/>
          <w:szCs w:val="24"/>
        </w:rPr>
        <w:t>);</w:t>
      </w:r>
    </w:p>
    <w:p w:rsidR="0081403B" w:rsidRPr="00CD2E44" w:rsidRDefault="0081403B"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sda.Fill</w:t>
      </w:r>
      <w:proofErr w:type="spellEnd"/>
      <w:r w:rsidRPr="00CD2E44">
        <w:rPr>
          <w:rFonts w:ascii="Arial" w:hAnsi="Arial" w:cs="Arial"/>
          <w:sz w:val="24"/>
          <w:szCs w:val="24"/>
        </w:rPr>
        <w:t>(</w:t>
      </w:r>
      <w:proofErr w:type="spellStart"/>
      <w:proofErr w:type="gramEnd"/>
      <w:r w:rsidRPr="00CD2E44">
        <w:rPr>
          <w:rFonts w:ascii="Arial" w:hAnsi="Arial" w:cs="Arial"/>
          <w:sz w:val="24"/>
          <w:szCs w:val="24"/>
        </w:rPr>
        <w:t>dt</w:t>
      </w:r>
      <w:proofErr w:type="spellEnd"/>
      <w:r w:rsidRPr="00CD2E44">
        <w:rPr>
          <w:rFonts w:ascii="Arial" w:hAnsi="Arial" w:cs="Arial"/>
          <w:sz w:val="24"/>
          <w:szCs w:val="24"/>
        </w:rPr>
        <w:t>);</w:t>
      </w:r>
    </w:p>
    <w:p w:rsidR="0081403B" w:rsidRPr="00CD2E44" w:rsidRDefault="0081403B" w:rsidP="00D602B7">
      <w:pPr>
        <w:spacing w:after="0"/>
        <w:rPr>
          <w:rFonts w:ascii="Arial" w:hAnsi="Arial" w:cs="Arial"/>
          <w:sz w:val="24"/>
          <w:szCs w:val="24"/>
        </w:rPr>
      </w:pPr>
      <w:r w:rsidRPr="00CD2E44">
        <w:rPr>
          <w:rFonts w:ascii="Arial" w:hAnsi="Arial" w:cs="Arial"/>
          <w:sz w:val="24"/>
          <w:szCs w:val="24"/>
        </w:rPr>
        <w:t xml:space="preserve">                </w:t>
      </w:r>
      <w:proofErr w:type="spellStart"/>
      <w:proofErr w:type="gramStart"/>
      <w:r w:rsidRPr="00CD2E44">
        <w:rPr>
          <w:rFonts w:ascii="Arial" w:hAnsi="Arial" w:cs="Arial"/>
          <w:sz w:val="24"/>
          <w:szCs w:val="24"/>
        </w:rPr>
        <w:t>con.Close</w:t>
      </w:r>
      <w:proofErr w:type="spellEnd"/>
      <w:r w:rsidRPr="00CD2E44">
        <w:rPr>
          <w:rFonts w:ascii="Arial" w:hAnsi="Arial" w:cs="Arial"/>
          <w:sz w:val="24"/>
          <w:szCs w:val="24"/>
        </w:rPr>
        <w:t>(</w:t>
      </w:r>
      <w:proofErr w:type="gramEnd"/>
      <w:r w:rsidRPr="00CD2E44">
        <w:rPr>
          <w:rFonts w:ascii="Arial" w:hAnsi="Arial" w:cs="Arial"/>
          <w:sz w:val="24"/>
          <w:szCs w:val="24"/>
        </w:rPr>
        <w:t>);</w:t>
      </w:r>
    </w:p>
    <w:p w:rsidR="0081403B" w:rsidRPr="00CD2E44" w:rsidRDefault="0081403B" w:rsidP="00D602B7">
      <w:pPr>
        <w:spacing w:after="0"/>
        <w:rPr>
          <w:rFonts w:ascii="Arial" w:hAnsi="Arial" w:cs="Arial"/>
          <w:sz w:val="24"/>
          <w:szCs w:val="24"/>
        </w:rPr>
      </w:pPr>
      <w:r w:rsidRPr="00CD2E44">
        <w:rPr>
          <w:rFonts w:ascii="Arial" w:hAnsi="Arial" w:cs="Arial"/>
          <w:sz w:val="24"/>
          <w:szCs w:val="24"/>
        </w:rPr>
        <w:t xml:space="preserve">                dataGridView1.DataSource=</w:t>
      </w:r>
      <w:proofErr w:type="spellStart"/>
      <w:proofErr w:type="gramStart"/>
      <w:r w:rsidRPr="00CD2E44">
        <w:rPr>
          <w:rFonts w:ascii="Arial" w:hAnsi="Arial" w:cs="Arial"/>
          <w:sz w:val="24"/>
          <w:szCs w:val="24"/>
        </w:rPr>
        <w:t>dt</w:t>
      </w:r>
      <w:proofErr w:type="spellEnd"/>
      <w:proofErr w:type="gramEnd"/>
      <w:r w:rsidRPr="00CD2E44">
        <w:rPr>
          <w:rFonts w:ascii="Arial" w:hAnsi="Arial" w:cs="Arial"/>
          <w:sz w:val="24"/>
          <w:szCs w:val="24"/>
        </w:rPr>
        <w:t>;</w:t>
      </w:r>
    </w:p>
    <w:p w:rsidR="0081403B" w:rsidRPr="00CD2E44" w:rsidRDefault="0081403B" w:rsidP="00D602B7">
      <w:pPr>
        <w:spacing w:after="0"/>
        <w:rPr>
          <w:rFonts w:ascii="Arial" w:hAnsi="Arial" w:cs="Arial"/>
          <w:sz w:val="24"/>
          <w:szCs w:val="24"/>
        </w:rPr>
      </w:pPr>
      <w:r w:rsidRPr="00CD2E44">
        <w:rPr>
          <w:rFonts w:ascii="Arial" w:hAnsi="Arial" w:cs="Arial"/>
          <w:sz w:val="24"/>
          <w:szCs w:val="24"/>
        </w:rPr>
        <w:t xml:space="preserve">            }</w:t>
      </w:r>
    </w:p>
    <w:p w:rsidR="0081403B" w:rsidRPr="00CD2E44" w:rsidRDefault="0081403B" w:rsidP="00D602B7">
      <w:pPr>
        <w:spacing w:after="0"/>
        <w:rPr>
          <w:rFonts w:ascii="Arial" w:hAnsi="Arial" w:cs="Arial"/>
          <w:sz w:val="24"/>
          <w:szCs w:val="24"/>
        </w:rPr>
      </w:pPr>
      <w:r w:rsidRPr="00CD2E44">
        <w:rPr>
          <w:rFonts w:ascii="Arial" w:hAnsi="Arial" w:cs="Arial"/>
          <w:sz w:val="24"/>
          <w:szCs w:val="24"/>
        </w:rPr>
        <w:t xml:space="preserve">            </w:t>
      </w:r>
    </w:p>
    <w:p w:rsidR="0081403B" w:rsidRPr="00CD2E44" w:rsidRDefault="0081403B" w:rsidP="00D602B7">
      <w:pPr>
        <w:spacing w:after="0"/>
        <w:rPr>
          <w:rFonts w:ascii="Arial" w:hAnsi="Arial" w:cs="Arial"/>
          <w:sz w:val="24"/>
          <w:szCs w:val="24"/>
        </w:rPr>
      </w:pPr>
      <w:r w:rsidRPr="00CD2E44">
        <w:rPr>
          <w:rFonts w:ascii="Arial" w:hAnsi="Arial" w:cs="Arial"/>
          <w:sz w:val="24"/>
          <w:szCs w:val="24"/>
        </w:rPr>
        <w:t xml:space="preserve">            </w:t>
      </w:r>
    </w:p>
    <w:p w:rsidR="0081403B" w:rsidRPr="00CD2E44" w:rsidRDefault="0081403B" w:rsidP="00D602B7">
      <w:pPr>
        <w:spacing w:after="0"/>
        <w:rPr>
          <w:rFonts w:ascii="Arial" w:hAnsi="Arial" w:cs="Arial"/>
          <w:sz w:val="24"/>
          <w:szCs w:val="24"/>
        </w:rPr>
      </w:pPr>
      <w:r w:rsidRPr="00CD2E44">
        <w:rPr>
          <w:rFonts w:ascii="Arial" w:hAnsi="Arial" w:cs="Arial"/>
          <w:sz w:val="24"/>
          <w:szCs w:val="24"/>
        </w:rPr>
        <w:t xml:space="preserve">            }</w:t>
      </w:r>
    </w:p>
    <w:p w:rsidR="0081403B" w:rsidRPr="00CD2E44" w:rsidRDefault="0081403B" w:rsidP="00D602B7">
      <w:pPr>
        <w:spacing w:after="0"/>
        <w:rPr>
          <w:rFonts w:ascii="Arial" w:hAnsi="Arial" w:cs="Arial"/>
          <w:sz w:val="24"/>
          <w:szCs w:val="24"/>
        </w:rPr>
      </w:pPr>
      <w:r w:rsidRPr="00CD2E44">
        <w:rPr>
          <w:rFonts w:ascii="Arial" w:hAnsi="Arial" w:cs="Arial"/>
          <w:sz w:val="24"/>
          <w:szCs w:val="24"/>
        </w:rPr>
        <w:t xml:space="preserve">        }</w:t>
      </w:r>
      <w:r w:rsidRPr="00CD2E44">
        <w:rPr>
          <w:rFonts w:ascii="Arial" w:hAnsi="Arial" w:cs="Arial"/>
          <w:sz w:val="24"/>
          <w:szCs w:val="24"/>
        </w:rPr>
        <w:br/>
      </w:r>
    </w:p>
    <w:p w:rsidR="0081403B" w:rsidRPr="00CD2E44" w:rsidRDefault="0081403B" w:rsidP="00D602B7">
      <w:pPr>
        <w:spacing w:after="0"/>
        <w:rPr>
          <w:rFonts w:ascii="Arial" w:hAnsi="Arial" w:cs="Arial"/>
          <w:sz w:val="32"/>
          <w:szCs w:val="32"/>
        </w:rPr>
      </w:pPr>
      <w:r w:rsidRPr="00CD2E44">
        <w:rPr>
          <w:rFonts w:ascii="Arial" w:hAnsi="Arial" w:cs="Arial"/>
          <w:sz w:val="32"/>
          <w:szCs w:val="32"/>
        </w:rPr>
        <w:t xml:space="preserve">    </w:t>
      </w:r>
    </w:p>
    <w:p w:rsidR="004F49CF" w:rsidRPr="00CD2E44" w:rsidRDefault="004F49CF" w:rsidP="00D602B7">
      <w:pPr>
        <w:spacing w:after="0"/>
        <w:rPr>
          <w:rFonts w:ascii="Arial" w:hAnsi="Arial" w:cs="Arial"/>
          <w:b/>
          <w:sz w:val="32"/>
          <w:szCs w:val="32"/>
        </w:rPr>
      </w:pPr>
      <w:r w:rsidRPr="00CD2E44">
        <w:rPr>
          <w:rFonts w:ascii="Arial" w:hAnsi="Arial" w:cs="Arial"/>
          <w:b/>
          <w:sz w:val="32"/>
          <w:szCs w:val="32"/>
        </w:rPr>
        <w:br w:type="page"/>
      </w:r>
    </w:p>
    <w:p w:rsidR="0081403B" w:rsidRPr="00CD2E44" w:rsidRDefault="0081403B" w:rsidP="00D602B7">
      <w:pPr>
        <w:spacing w:after="0"/>
        <w:rPr>
          <w:rFonts w:ascii="Arial" w:hAnsi="Arial" w:cs="Arial"/>
          <w:b/>
          <w:sz w:val="32"/>
          <w:szCs w:val="32"/>
        </w:rPr>
      </w:pPr>
      <w:r w:rsidRPr="00CD2E44">
        <w:rPr>
          <w:rFonts w:ascii="Arial" w:hAnsi="Arial" w:cs="Arial"/>
          <w:b/>
          <w:sz w:val="32"/>
          <w:szCs w:val="32"/>
        </w:rPr>
        <w:lastRenderedPageBreak/>
        <w:t>OUTPUT:</w:t>
      </w:r>
    </w:p>
    <w:p w:rsidR="00712C25" w:rsidRPr="00CD2E44" w:rsidRDefault="00712C25" w:rsidP="00D602B7">
      <w:pPr>
        <w:spacing w:after="0"/>
        <w:rPr>
          <w:rFonts w:ascii="Arial" w:hAnsi="Arial" w:cs="Arial"/>
          <w:b/>
          <w:sz w:val="32"/>
          <w:szCs w:val="32"/>
        </w:rPr>
      </w:pPr>
      <w:r w:rsidRPr="00CD2E44">
        <w:rPr>
          <w:rFonts w:ascii="Arial" w:hAnsi="Arial" w:cs="Arial"/>
          <w:b/>
          <w:noProof/>
          <w:sz w:val="32"/>
          <w:szCs w:val="32"/>
        </w:rPr>
        <w:drawing>
          <wp:inline distT="0" distB="0" distL="0" distR="0">
            <wp:extent cx="4905375" cy="3857625"/>
            <wp:effectExtent l="19050" t="0" r="9525" b="0"/>
            <wp:docPr id="14" name="Picture 13" descr="Output cha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chamber.jpg"/>
                    <pic:cNvPicPr/>
                  </pic:nvPicPr>
                  <pic:blipFill>
                    <a:blip r:embed="rId29"/>
                    <a:stretch>
                      <a:fillRect/>
                    </a:stretch>
                  </pic:blipFill>
                  <pic:spPr>
                    <a:xfrm>
                      <a:off x="0" y="0"/>
                      <a:ext cx="4905375" cy="3857625"/>
                    </a:xfrm>
                    <a:prstGeom prst="rect">
                      <a:avLst/>
                    </a:prstGeom>
                  </pic:spPr>
                </pic:pic>
              </a:graphicData>
            </a:graphic>
          </wp:inline>
        </w:drawing>
      </w:r>
    </w:p>
    <w:p w:rsidR="00712C25" w:rsidRPr="00CD2E44" w:rsidRDefault="00712C25" w:rsidP="00D602B7">
      <w:pPr>
        <w:spacing w:after="0"/>
        <w:rPr>
          <w:rFonts w:ascii="Arial" w:hAnsi="Arial" w:cs="Arial"/>
          <w:b/>
          <w:sz w:val="32"/>
          <w:szCs w:val="32"/>
        </w:rPr>
      </w:pPr>
    </w:p>
    <w:sectPr w:rsidR="00712C25" w:rsidRPr="00CD2E44" w:rsidSect="00950356">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47252"/>
    <w:multiLevelType w:val="hybridMultilevel"/>
    <w:tmpl w:val="9F1A1CC4"/>
    <w:lvl w:ilvl="0" w:tplc="AA422E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EA6C76"/>
    <w:multiLevelType w:val="hybridMultilevel"/>
    <w:tmpl w:val="96501A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2">
    <w:nsid w:val="29611993"/>
    <w:multiLevelType w:val="multilevel"/>
    <w:tmpl w:val="973A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C7451C"/>
    <w:multiLevelType w:val="multilevel"/>
    <w:tmpl w:val="155E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E509F8"/>
    <w:multiLevelType w:val="hybridMultilevel"/>
    <w:tmpl w:val="D2E08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974B9F"/>
    <w:multiLevelType w:val="hybridMultilevel"/>
    <w:tmpl w:val="B8D09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drawingGridHorizontalSpacing w:val="110"/>
  <w:displayHorizontalDrawingGridEvery w:val="2"/>
  <w:characterSpacingControl w:val="doNotCompress"/>
  <w:compat/>
  <w:rsids>
    <w:rsidRoot w:val="00B364F3"/>
    <w:rsid w:val="00000758"/>
    <w:rsid w:val="00000943"/>
    <w:rsid w:val="000A5221"/>
    <w:rsid w:val="002A6085"/>
    <w:rsid w:val="003441A4"/>
    <w:rsid w:val="00366F63"/>
    <w:rsid w:val="00442F81"/>
    <w:rsid w:val="00477F6C"/>
    <w:rsid w:val="00482E66"/>
    <w:rsid w:val="004F49CF"/>
    <w:rsid w:val="00554FC9"/>
    <w:rsid w:val="005E181C"/>
    <w:rsid w:val="006422FC"/>
    <w:rsid w:val="006D490F"/>
    <w:rsid w:val="00712C25"/>
    <w:rsid w:val="0081403B"/>
    <w:rsid w:val="008A4214"/>
    <w:rsid w:val="008B4299"/>
    <w:rsid w:val="008B482E"/>
    <w:rsid w:val="00935B44"/>
    <w:rsid w:val="00950356"/>
    <w:rsid w:val="00995AA2"/>
    <w:rsid w:val="009B2E47"/>
    <w:rsid w:val="009E2200"/>
    <w:rsid w:val="009F2F14"/>
    <w:rsid w:val="00B364F3"/>
    <w:rsid w:val="00B57D6B"/>
    <w:rsid w:val="00BA67F0"/>
    <w:rsid w:val="00BB24EC"/>
    <w:rsid w:val="00BB2705"/>
    <w:rsid w:val="00C1742B"/>
    <w:rsid w:val="00CA032E"/>
    <w:rsid w:val="00CA0B38"/>
    <w:rsid w:val="00CD2E44"/>
    <w:rsid w:val="00D1292E"/>
    <w:rsid w:val="00D602B7"/>
    <w:rsid w:val="00DA2BA4"/>
    <w:rsid w:val="00DB1247"/>
    <w:rsid w:val="00DB49B7"/>
    <w:rsid w:val="00DC4559"/>
    <w:rsid w:val="00E03E44"/>
    <w:rsid w:val="00EE2B72"/>
    <w:rsid w:val="00F03645"/>
    <w:rsid w:val="00F21A03"/>
    <w:rsid w:val="00FD0036"/>
    <w:rsid w:val="00FE393D"/>
    <w:rsid w:val="00FF3D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E44"/>
  </w:style>
  <w:style w:type="paragraph" w:styleId="Heading3">
    <w:name w:val="heading 3"/>
    <w:basedOn w:val="Normal"/>
    <w:link w:val="Heading3Char"/>
    <w:uiPriority w:val="9"/>
    <w:qFormat/>
    <w:rsid w:val="00477F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4F3"/>
    <w:rPr>
      <w:rFonts w:ascii="Courier New" w:eastAsia="Times New Roman" w:hAnsi="Courier New" w:cs="Courier New"/>
      <w:sz w:val="20"/>
      <w:szCs w:val="20"/>
    </w:rPr>
  </w:style>
  <w:style w:type="character" w:customStyle="1" w:styleId="comulti">
    <w:name w:val="comulti"/>
    <w:basedOn w:val="DefaultParagraphFont"/>
    <w:rsid w:val="00B364F3"/>
  </w:style>
  <w:style w:type="character" w:customStyle="1" w:styleId="kw1">
    <w:name w:val="kw1"/>
    <w:basedOn w:val="DefaultParagraphFont"/>
    <w:rsid w:val="00B364F3"/>
  </w:style>
  <w:style w:type="character" w:customStyle="1" w:styleId="co3">
    <w:name w:val="co3"/>
    <w:basedOn w:val="DefaultParagraphFont"/>
    <w:rsid w:val="00B364F3"/>
  </w:style>
  <w:style w:type="character" w:customStyle="1" w:styleId="sy0">
    <w:name w:val="sy0"/>
    <w:basedOn w:val="DefaultParagraphFont"/>
    <w:rsid w:val="00B364F3"/>
  </w:style>
  <w:style w:type="character" w:customStyle="1" w:styleId="kw4">
    <w:name w:val="kw4"/>
    <w:basedOn w:val="DefaultParagraphFont"/>
    <w:rsid w:val="00B364F3"/>
  </w:style>
  <w:style w:type="character" w:customStyle="1" w:styleId="br0">
    <w:name w:val="br0"/>
    <w:basedOn w:val="DefaultParagraphFont"/>
    <w:rsid w:val="00B364F3"/>
  </w:style>
  <w:style w:type="character" w:customStyle="1" w:styleId="me1">
    <w:name w:val="me1"/>
    <w:basedOn w:val="DefaultParagraphFont"/>
    <w:rsid w:val="00B364F3"/>
  </w:style>
  <w:style w:type="character" w:customStyle="1" w:styleId="st0">
    <w:name w:val="st0"/>
    <w:basedOn w:val="DefaultParagraphFont"/>
    <w:rsid w:val="00B364F3"/>
  </w:style>
  <w:style w:type="character" w:customStyle="1" w:styleId="kw3">
    <w:name w:val="kw3"/>
    <w:basedOn w:val="DefaultParagraphFont"/>
    <w:rsid w:val="00B364F3"/>
  </w:style>
  <w:style w:type="character" w:customStyle="1" w:styleId="nu0">
    <w:name w:val="nu0"/>
    <w:basedOn w:val="DefaultParagraphFont"/>
    <w:rsid w:val="00B364F3"/>
  </w:style>
  <w:style w:type="paragraph" w:styleId="BalloonText">
    <w:name w:val="Balloon Text"/>
    <w:basedOn w:val="Normal"/>
    <w:link w:val="BalloonTextChar"/>
    <w:uiPriority w:val="99"/>
    <w:semiHidden/>
    <w:unhideWhenUsed/>
    <w:rsid w:val="00F03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645"/>
    <w:rPr>
      <w:rFonts w:ascii="Tahoma" w:hAnsi="Tahoma" w:cs="Tahoma"/>
      <w:sz w:val="16"/>
      <w:szCs w:val="16"/>
    </w:rPr>
  </w:style>
  <w:style w:type="paragraph" w:styleId="ListParagraph">
    <w:name w:val="List Paragraph"/>
    <w:basedOn w:val="Normal"/>
    <w:uiPriority w:val="34"/>
    <w:qFormat/>
    <w:rsid w:val="009E2200"/>
    <w:pPr>
      <w:ind w:left="720"/>
      <w:contextualSpacing/>
    </w:pPr>
  </w:style>
  <w:style w:type="character" w:customStyle="1" w:styleId="Heading3Char">
    <w:name w:val="Heading 3 Char"/>
    <w:basedOn w:val="DefaultParagraphFont"/>
    <w:link w:val="Heading3"/>
    <w:uiPriority w:val="9"/>
    <w:rsid w:val="00477F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7F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7F6C"/>
    <w:rPr>
      <w:color w:val="0000FF"/>
      <w:u w:val="single"/>
    </w:rPr>
  </w:style>
  <w:style w:type="character" w:styleId="Strong">
    <w:name w:val="Strong"/>
    <w:basedOn w:val="DefaultParagraphFont"/>
    <w:uiPriority w:val="22"/>
    <w:qFormat/>
    <w:rsid w:val="00477F6C"/>
    <w:rPr>
      <w:b/>
      <w:bCs/>
    </w:rPr>
  </w:style>
</w:styles>
</file>

<file path=word/webSettings.xml><?xml version="1.0" encoding="utf-8"?>
<w:webSettings xmlns:r="http://schemas.openxmlformats.org/officeDocument/2006/relationships" xmlns:w="http://schemas.openxmlformats.org/wordprocessingml/2006/main">
  <w:divs>
    <w:div w:id="187136621">
      <w:bodyDiv w:val="1"/>
      <w:marLeft w:val="0"/>
      <w:marRight w:val="0"/>
      <w:marTop w:val="0"/>
      <w:marBottom w:val="0"/>
      <w:divBdr>
        <w:top w:val="none" w:sz="0" w:space="0" w:color="auto"/>
        <w:left w:val="none" w:sz="0" w:space="0" w:color="auto"/>
        <w:bottom w:val="none" w:sz="0" w:space="0" w:color="auto"/>
        <w:right w:val="none" w:sz="0" w:space="0" w:color="auto"/>
      </w:divBdr>
      <w:divsChild>
        <w:div w:id="1955018182">
          <w:marLeft w:val="0"/>
          <w:marRight w:val="0"/>
          <w:marTop w:val="0"/>
          <w:marBottom w:val="0"/>
          <w:divBdr>
            <w:top w:val="none" w:sz="0" w:space="0" w:color="auto"/>
            <w:left w:val="none" w:sz="0" w:space="0" w:color="auto"/>
            <w:bottom w:val="none" w:sz="0" w:space="0" w:color="auto"/>
            <w:right w:val="none" w:sz="0" w:space="0" w:color="auto"/>
          </w:divBdr>
          <w:divsChild>
            <w:div w:id="1702515988">
              <w:marLeft w:val="0"/>
              <w:marRight w:val="0"/>
              <w:marTop w:val="0"/>
              <w:marBottom w:val="0"/>
              <w:divBdr>
                <w:top w:val="none" w:sz="0" w:space="0" w:color="auto"/>
                <w:left w:val="none" w:sz="0" w:space="0" w:color="auto"/>
                <w:bottom w:val="none" w:sz="0" w:space="0" w:color="auto"/>
                <w:right w:val="none" w:sz="0" w:space="0" w:color="auto"/>
              </w:divBdr>
              <w:divsChild>
                <w:div w:id="150950990">
                  <w:marLeft w:val="0"/>
                  <w:marRight w:val="0"/>
                  <w:marTop w:val="0"/>
                  <w:marBottom w:val="0"/>
                  <w:divBdr>
                    <w:top w:val="none" w:sz="0" w:space="0" w:color="auto"/>
                    <w:left w:val="none" w:sz="0" w:space="0" w:color="auto"/>
                    <w:bottom w:val="none" w:sz="0" w:space="0" w:color="auto"/>
                    <w:right w:val="none" w:sz="0" w:space="0" w:color="auto"/>
                  </w:divBdr>
                  <w:divsChild>
                    <w:div w:id="1127091084">
                      <w:marLeft w:val="0"/>
                      <w:marRight w:val="0"/>
                      <w:marTop w:val="0"/>
                      <w:marBottom w:val="0"/>
                      <w:divBdr>
                        <w:top w:val="none" w:sz="0" w:space="0" w:color="auto"/>
                        <w:left w:val="none" w:sz="0" w:space="0" w:color="auto"/>
                        <w:bottom w:val="none" w:sz="0" w:space="0" w:color="auto"/>
                        <w:right w:val="none" w:sz="0" w:space="0" w:color="auto"/>
                      </w:divBdr>
                      <w:divsChild>
                        <w:div w:id="2051539232">
                          <w:marLeft w:val="0"/>
                          <w:marRight w:val="0"/>
                          <w:marTop w:val="150"/>
                          <w:marBottom w:val="150"/>
                          <w:divBdr>
                            <w:top w:val="single" w:sz="2" w:space="5" w:color="CCCCCC"/>
                            <w:left w:val="none" w:sz="0" w:space="0" w:color="auto"/>
                            <w:bottom w:val="single" w:sz="2" w:space="5" w:color="CCCCCC"/>
                            <w:right w:val="none" w:sz="0" w:space="0" w:color="auto"/>
                          </w:divBdr>
                          <w:divsChild>
                            <w:div w:id="16329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480188">
      <w:bodyDiv w:val="1"/>
      <w:marLeft w:val="0"/>
      <w:marRight w:val="0"/>
      <w:marTop w:val="0"/>
      <w:marBottom w:val="0"/>
      <w:divBdr>
        <w:top w:val="none" w:sz="0" w:space="0" w:color="auto"/>
        <w:left w:val="none" w:sz="0" w:space="0" w:color="auto"/>
        <w:bottom w:val="none" w:sz="0" w:space="0" w:color="auto"/>
        <w:right w:val="none" w:sz="0" w:space="0" w:color="auto"/>
      </w:divBdr>
    </w:div>
    <w:div w:id="1164004938">
      <w:bodyDiv w:val="1"/>
      <w:marLeft w:val="0"/>
      <w:marRight w:val="0"/>
      <w:marTop w:val="0"/>
      <w:marBottom w:val="0"/>
      <w:divBdr>
        <w:top w:val="none" w:sz="0" w:space="0" w:color="auto"/>
        <w:left w:val="none" w:sz="0" w:space="0" w:color="auto"/>
        <w:bottom w:val="none" w:sz="0" w:space="0" w:color="auto"/>
        <w:right w:val="none" w:sz="0" w:space="0" w:color="auto"/>
      </w:divBdr>
    </w:div>
    <w:div w:id="1406953271">
      <w:bodyDiv w:val="1"/>
      <w:marLeft w:val="0"/>
      <w:marRight w:val="0"/>
      <w:marTop w:val="0"/>
      <w:marBottom w:val="0"/>
      <w:divBdr>
        <w:top w:val="none" w:sz="0" w:space="0" w:color="auto"/>
        <w:left w:val="none" w:sz="0" w:space="0" w:color="auto"/>
        <w:bottom w:val="none" w:sz="0" w:space="0" w:color="auto"/>
        <w:right w:val="none" w:sz="0" w:space="0" w:color="auto"/>
      </w:divBdr>
    </w:div>
    <w:div w:id="1483349180">
      <w:bodyDiv w:val="1"/>
      <w:marLeft w:val="0"/>
      <w:marRight w:val="0"/>
      <w:marTop w:val="0"/>
      <w:marBottom w:val="0"/>
      <w:divBdr>
        <w:top w:val="none" w:sz="0" w:space="0" w:color="auto"/>
        <w:left w:val="none" w:sz="0" w:space="0" w:color="auto"/>
        <w:bottom w:val="none" w:sz="0" w:space="0" w:color="auto"/>
        <w:right w:val="none" w:sz="0" w:space="0" w:color="auto"/>
      </w:divBdr>
    </w:div>
    <w:div w:id="1574316295">
      <w:bodyDiv w:val="1"/>
      <w:marLeft w:val="0"/>
      <w:marRight w:val="0"/>
      <w:marTop w:val="0"/>
      <w:marBottom w:val="0"/>
      <w:divBdr>
        <w:top w:val="none" w:sz="0" w:space="0" w:color="auto"/>
        <w:left w:val="none" w:sz="0" w:space="0" w:color="auto"/>
        <w:bottom w:val="none" w:sz="0" w:space="0" w:color="auto"/>
        <w:right w:val="none" w:sz="0" w:space="0" w:color="auto"/>
      </w:divBdr>
    </w:div>
    <w:div w:id="2027436624">
      <w:bodyDiv w:val="1"/>
      <w:marLeft w:val="0"/>
      <w:marRight w:val="0"/>
      <w:marTop w:val="0"/>
      <w:marBottom w:val="0"/>
      <w:divBdr>
        <w:top w:val="none" w:sz="0" w:space="0" w:color="auto"/>
        <w:left w:val="none" w:sz="0" w:space="0" w:color="auto"/>
        <w:bottom w:val="none" w:sz="0" w:space="0" w:color="auto"/>
        <w:right w:val="none" w:sz="0" w:space="0" w:color="auto"/>
      </w:divBdr>
    </w:div>
    <w:div w:id="209859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Net-Framework.jpg" TargetMode="External"/><Relationship Id="rId13" Type="http://schemas.openxmlformats.org/officeDocument/2006/relationships/hyperlink" Target="https://www.geeksforgeeks.org/introduction-to-c/"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www.geeksforgeeks.org/introduction-to-c/" TargetMode="External"/><Relationship Id="rId12" Type="http://schemas.openxmlformats.org/officeDocument/2006/relationships/hyperlink" Target="https://www.geeksforgeeks.org/introduction-to-c/"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hyperlink" Target="https://www.geeksforgeeks.org/introduction-to-c/" TargetMode="External"/><Relationship Id="rId11" Type="http://schemas.openxmlformats.org/officeDocument/2006/relationships/hyperlink" Target="https://www.geeksforgeeks.org/c-plus-plus/"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jpeg"/><Relationship Id="rId10" Type="http://schemas.openxmlformats.org/officeDocument/2006/relationships/hyperlink" Target="https://www.geeksforgeeks.org/introduction-to-c/"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3D56B-ADB6-414D-BE32-CA4AE5798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14</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14674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32</cp:revision>
  <dcterms:created xsi:type="dcterms:W3CDTF">2019-11-18T16:30:00Z</dcterms:created>
  <dcterms:modified xsi:type="dcterms:W3CDTF">2019-11-25T18:07:00Z</dcterms:modified>
</cp:coreProperties>
</file>